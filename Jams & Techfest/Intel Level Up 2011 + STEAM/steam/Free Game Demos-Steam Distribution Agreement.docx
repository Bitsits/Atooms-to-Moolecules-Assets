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5C" w:rsidRDefault="0053565C">
      <w:pPr>
        <w:pStyle w:val="Title"/>
      </w:pPr>
      <w:r>
        <w:t>VALVE CORPORATION</w:t>
      </w:r>
    </w:p>
    <w:p w:rsidR="0053565C" w:rsidRDefault="0053565C">
      <w:pPr>
        <w:jc w:val="center"/>
        <w:rPr>
          <w:b/>
          <w:sz w:val="22"/>
          <w:szCs w:val="22"/>
        </w:rPr>
      </w:pPr>
      <w:r>
        <w:rPr>
          <w:b/>
          <w:sz w:val="22"/>
          <w:szCs w:val="22"/>
        </w:rPr>
        <w:t>STEAM DISTRIBUTION AGREEMENT</w:t>
      </w:r>
      <w:r w:rsidR="00CA4248">
        <w:rPr>
          <w:b/>
          <w:sz w:val="22"/>
          <w:szCs w:val="22"/>
        </w:rPr>
        <w:t xml:space="preserve"> – </w:t>
      </w:r>
      <w:r w:rsidR="0055008A">
        <w:rPr>
          <w:b/>
          <w:sz w:val="22"/>
          <w:szCs w:val="22"/>
        </w:rPr>
        <w:t xml:space="preserve">FREE </w:t>
      </w:r>
      <w:r w:rsidR="00CA4248">
        <w:rPr>
          <w:b/>
          <w:sz w:val="22"/>
          <w:szCs w:val="22"/>
        </w:rPr>
        <w:t>GAME DEMO</w:t>
      </w:r>
      <w:bookmarkStart w:id="0" w:name="_GoBack"/>
      <w:bookmarkEnd w:id="0"/>
    </w:p>
    <w:p w:rsidR="0053565C" w:rsidRDefault="0053565C">
      <w:pPr>
        <w:rPr>
          <w:b/>
          <w:sz w:val="22"/>
          <w:szCs w:val="22"/>
        </w:rPr>
      </w:pPr>
    </w:p>
    <w:p w:rsidR="0053565C" w:rsidRDefault="0053565C">
      <w:pPr>
        <w:jc w:val="both"/>
        <w:rPr>
          <w:sz w:val="22"/>
          <w:szCs w:val="22"/>
        </w:rPr>
      </w:pPr>
      <w:r>
        <w:rPr>
          <w:sz w:val="22"/>
          <w:szCs w:val="22"/>
        </w:rPr>
        <w:t>This STEAM DISTRIBUTION AGREEMENT (“</w:t>
      </w:r>
      <w:r>
        <w:rPr>
          <w:b/>
          <w:sz w:val="22"/>
          <w:szCs w:val="22"/>
        </w:rPr>
        <w:t>Agreement</w:t>
      </w:r>
      <w:r>
        <w:rPr>
          <w:sz w:val="22"/>
          <w:szCs w:val="22"/>
        </w:rPr>
        <w:t xml:space="preserve">”) is made and entered into by and between </w:t>
      </w:r>
      <w:r>
        <w:rPr>
          <w:b/>
          <w:sz w:val="22"/>
          <w:szCs w:val="22"/>
        </w:rPr>
        <w:t>Valve Corporation</w:t>
      </w:r>
      <w:r>
        <w:rPr>
          <w:sz w:val="22"/>
          <w:szCs w:val="22"/>
        </w:rPr>
        <w:t>, a Washington corporation, with offices located at 10500 NE 8th Street, Bellevue, WA 98004 (“</w:t>
      </w:r>
      <w:r>
        <w:rPr>
          <w:b/>
          <w:sz w:val="22"/>
          <w:szCs w:val="22"/>
        </w:rPr>
        <w:t>Valve</w:t>
      </w:r>
      <w:r>
        <w:rPr>
          <w:sz w:val="22"/>
          <w:szCs w:val="22"/>
        </w:rPr>
        <w:t xml:space="preserve">”), and </w:t>
      </w:r>
      <w:r>
        <w:rPr>
          <w:b/>
          <w:bCs/>
          <w:sz w:val="22"/>
        </w:rPr>
        <w:t>______</w:t>
      </w:r>
      <w:ins w:id="1" w:author="Shubhajit Saha" w:date="2012-05-24T20:16:00Z">
        <w:r w:rsidR="0029184D">
          <w:rPr>
            <w:b/>
            <w:bCs/>
            <w:sz w:val="22"/>
          </w:rPr>
          <w:t>Shubhajit Saha</w:t>
        </w:r>
      </w:ins>
      <w:r>
        <w:rPr>
          <w:b/>
          <w:bCs/>
          <w:sz w:val="22"/>
        </w:rPr>
        <w:t>___________________________________</w:t>
      </w:r>
      <w:r>
        <w:rPr>
          <w:sz w:val="22"/>
        </w:rPr>
        <w:t>, (“</w:t>
      </w:r>
      <w:r>
        <w:rPr>
          <w:b/>
          <w:bCs/>
          <w:sz w:val="22"/>
        </w:rPr>
        <w:t>Developer</w:t>
      </w:r>
      <w:r>
        <w:rPr>
          <w:sz w:val="22"/>
        </w:rPr>
        <w:t>”) located at ________</w:t>
      </w:r>
      <w:ins w:id="2" w:author="Shubhajit Saha" w:date="2012-05-24T20:16:00Z">
        <w:r w:rsidR="0029184D">
          <w:rPr>
            <w:sz w:val="22"/>
          </w:rPr>
          <w:t>Pune, Maharasthra, India.</w:t>
        </w:r>
      </w:ins>
      <w:r>
        <w:rPr>
          <w:sz w:val="22"/>
        </w:rPr>
        <w:t>_____________________________________</w:t>
      </w:r>
      <w:r>
        <w:rPr>
          <w:sz w:val="22"/>
          <w:szCs w:val="22"/>
        </w:rPr>
        <w:t xml:space="preserve">, </w:t>
      </w:r>
      <w:r>
        <w:rPr>
          <w:rFonts w:hint="eastAsia"/>
          <w:sz w:val="22"/>
          <w:szCs w:val="22"/>
          <w:lang w:eastAsia="ja-JP"/>
        </w:rPr>
        <w:t xml:space="preserve">collectively the </w:t>
      </w:r>
      <w:r>
        <w:rPr>
          <w:sz w:val="22"/>
          <w:szCs w:val="22"/>
          <w:lang w:eastAsia="ja-JP"/>
        </w:rPr>
        <w:t>“</w:t>
      </w:r>
      <w:r>
        <w:rPr>
          <w:rFonts w:hint="eastAsia"/>
          <w:b/>
          <w:sz w:val="22"/>
          <w:szCs w:val="22"/>
          <w:lang w:eastAsia="ja-JP"/>
        </w:rPr>
        <w:t>Parties</w:t>
      </w:r>
      <w:r>
        <w:rPr>
          <w:sz w:val="22"/>
          <w:szCs w:val="22"/>
          <w:lang w:eastAsia="ja-JP"/>
        </w:rPr>
        <w:t>”</w:t>
      </w:r>
      <w:r>
        <w:rPr>
          <w:rFonts w:hint="eastAsia"/>
          <w:sz w:val="22"/>
          <w:szCs w:val="22"/>
          <w:lang w:eastAsia="ja-JP"/>
        </w:rPr>
        <w:t xml:space="preserve"> and individually the </w:t>
      </w:r>
      <w:r>
        <w:rPr>
          <w:sz w:val="22"/>
          <w:szCs w:val="22"/>
          <w:lang w:eastAsia="ja-JP"/>
        </w:rPr>
        <w:t>“</w:t>
      </w:r>
      <w:r>
        <w:rPr>
          <w:rFonts w:hint="eastAsia"/>
          <w:b/>
          <w:sz w:val="22"/>
          <w:szCs w:val="22"/>
          <w:lang w:eastAsia="ja-JP"/>
        </w:rPr>
        <w:t>Party</w:t>
      </w:r>
      <w:r>
        <w:rPr>
          <w:sz w:val="22"/>
          <w:szCs w:val="22"/>
          <w:lang w:eastAsia="ja-JP"/>
        </w:rPr>
        <w:t>,”</w:t>
      </w:r>
      <w:r>
        <w:rPr>
          <w:sz w:val="22"/>
          <w:szCs w:val="22"/>
        </w:rPr>
        <w:t xml:space="preserve"> and is effective as of this </w:t>
      </w:r>
      <w:r w:rsidR="00CA4248">
        <w:rPr>
          <w:sz w:val="22"/>
          <w:szCs w:val="22"/>
        </w:rPr>
        <w:t>_</w:t>
      </w:r>
      <w:ins w:id="3" w:author="Shubhajit Saha" w:date="2012-05-24T20:16:00Z">
        <w:r w:rsidR="0029184D">
          <w:rPr>
            <w:sz w:val="22"/>
            <w:szCs w:val="22"/>
          </w:rPr>
          <w:t>24</w:t>
        </w:r>
      </w:ins>
      <w:r w:rsidR="00CA4248">
        <w:rPr>
          <w:sz w:val="22"/>
          <w:szCs w:val="22"/>
        </w:rPr>
        <w:t>__</w:t>
      </w:r>
      <w:r>
        <w:rPr>
          <w:sz w:val="22"/>
          <w:szCs w:val="22"/>
        </w:rPr>
        <w:t xml:space="preserve"> day of </w:t>
      </w:r>
      <w:r w:rsidR="00CA4248">
        <w:rPr>
          <w:sz w:val="22"/>
          <w:szCs w:val="22"/>
        </w:rPr>
        <w:t>_</w:t>
      </w:r>
      <w:ins w:id="4" w:author="Shubhajit Saha" w:date="2012-05-24T20:16:00Z">
        <w:r w:rsidR="0029184D">
          <w:rPr>
            <w:sz w:val="22"/>
            <w:szCs w:val="22"/>
          </w:rPr>
          <w:t>May</w:t>
        </w:r>
      </w:ins>
      <w:r w:rsidR="00CA4248">
        <w:rPr>
          <w:sz w:val="22"/>
          <w:szCs w:val="22"/>
        </w:rPr>
        <w:t>_____&lt;month&gt;</w:t>
      </w:r>
      <w:r>
        <w:rPr>
          <w:sz w:val="22"/>
          <w:szCs w:val="22"/>
        </w:rPr>
        <w:t xml:space="preserve">, </w:t>
      </w:r>
      <w:del w:id="5" w:author="Shubhajit Saha" w:date="2012-05-24T20:36:00Z">
        <w:r w:rsidDel="00373186">
          <w:rPr>
            <w:sz w:val="22"/>
            <w:szCs w:val="22"/>
          </w:rPr>
          <w:delText>20</w:delText>
        </w:r>
        <w:r w:rsidR="00CA4248" w:rsidDel="00373186">
          <w:rPr>
            <w:sz w:val="22"/>
            <w:szCs w:val="22"/>
          </w:rPr>
          <w:delText>11</w:delText>
        </w:r>
      </w:del>
      <w:ins w:id="6" w:author="Shubhajit Saha" w:date="2012-05-24T20:36:00Z">
        <w:r w:rsidR="00373186">
          <w:rPr>
            <w:sz w:val="22"/>
            <w:szCs w:val="22"/>
          </w:rPr>
          <w:t>201</w:t>
        </w:r>
        <w:r w:rsidR="00373186">
          <w:rPr>
            <w:sz w:val="22"/>
            <w:szCs w:val="22"/>
          </w:rPr>
          <w:t xml:space="preserve">2 </w:t>
        </w:r>
      </w:ins>
      <w:r>
        <w:rPr>
          <w:sz w:val="22"/>
          <w:szCs w:val="22"/>
        </w:rPr>
        <w:t>(“</w:t>
      </w:r>
      <w:r>
        <w:rPr>
          <w:b/>
          <w:sz w:val="22"/>
          <w:szCs w:val="22"/>
        </w:rPr>
        <w:t>Effective Date</w:t>
      </w:r>
      <w:r>
        <w:rPr>
          <w:sz w:val="22"/>
          <w:szCs w:val="22"/>
        </w:rPr>
        <w:t xml:space="preserve">”). </w:t>
      </w:r>
    </w:p>
    <w:p w:rsidR="0053565C" w:rsidRDefault="0053565C">
      <w:pPr>
        <w:rPr>
          <w:sz w:val="22"/>
          <w:szCs w:val="22"/>
        </w:rPr>
      </w:pPr>
    </w:p>
    <w:p w:rsidR="0053565C" w:rsidRDefault="0053565C">
      <w:pPr>
        <w:tabs>
          <w:tab w:val="left" w:pos="450"/>
          <w:tab w:val="left" w:pos="900"/>
          <w:tab w:val="left" w:pos="1350"/>
          <w:tab w:val="left" w:pos="1800"/>
          <w:tab w:val="left" w:pos="4320"/>
        </w:tabs>
        <w:spacing w:line="240" w:lineRule="atLeast"/>
        <w:jc w:val="center"/>
        <w:rPr>
          <w:b/>
          <w:iCs/>
          <w:sz w:val="22"/>
        </w:rPr>
      </w:pPr>
      <w:r>
        <w:rPr>
          <w:b/>
          <w:iCs/>
          <w:sz w:val="22"/>
        </w:rPr>
        <w:t>RECITALS</w:t>
      </w:r>
    </w:p>
    <w:p w:rsidR="0053565C" w:rsidRDefault="0053565C">
      <w:pPr>
        <w:tabs>
          <w:tab w:val="left" w:pos="450"/>
          <w:tab w:val="left" w:pos="900"/>
          <w:tab w:val="left" w:pos="1350"/>
          <w:tab w:val="left" w:pos="1800"/>
          <w:tab w:val="left" w:pos="4320"/>
        </w:tabs>
        <w:spacing w:line="240" w:lineRule="atLeast"/>
        <w:jc w:val="both"/>
        <w:rPr>
          <w:sz w:val="22"/>
        </w:rPr>
      </w:pPr>
    </w:p>
    <w:p w:rsidR="0053565C" w:rsidRDefault="0053565C">
      <w:pPr>
        <w:jc w:val="both"/>
        <w:rPr>
          <w:sz w:val="22"/>
          <w:szCs w:val="22"/>
        </w:rPr>
      </w:pPr>
      <w:r>
        <w:rPr>
          <w:sz w:val="22"/>
          <w:szCs w:val="22"/>
        </w:rPr>
        <w:tab/>
      </w:r>
      <w:r>
        <w:rPr>
          <w:b/>
          <w:sz w:val="22"/>
          <w:szCs w:val="22"/>
        </w:rPr>
        <w:t>A.</w:t>
      </w:r>
      <w:r>
        <w:rPr>
          <w:sz w:val="22"/>
          <w:szCs w:val="22"/>
        </w:rPr>
        <w:tab/>
        <w:t>Developer has created a “</w:t>
      </w:r>
      <w:r w:rsidR="00CA4248">
        <w:rPr>
          <w:sz w:val="22"/>
          <w:szCs w:val="22"/>
        </w:rPr>
        <w:t>Game Demo</w:t>
      </w:r>
      <w:r>
        <w:rPr>
          <w:sz w:val="22"/>
          <w:szCs w:val="22"/>
        </w:rPr>
        <w:t>” pursuant to and as defined in the Steam Subscriber Agreement, the name of which is set forth in Exhibit A.</w:t>
      </w:r>
    </w:p>
    <w:p w:rsidR="0053565C" w:rsidRDefault="0053565C">
      <w:pPr>
        <w:jc w:val="both"/>
        <w:rPr>
          <w:sz w:val="22"/>
          <w:szCs w:val="22"/>
        </w:rPr>
      </w:pPr>
      <w:r>
        <w:rPr>
          <w:sz w:val="22"/>
          <w:szCs w:val="22"/>
        </w:rPr>
        <w:tab/>
      </w:r>
    </w:p>
    <w:p w:rsidR="0053565C" w:rsidRDefault="0053565C">
      <w:pPr>
        <w:ind w:firstLine="720"/>
        <w:jc w:val="both"/>
        <w:rPr>
          <w:sz w:val="22"/>
          <w:szCs w:val="22"/>
        </w:rPr>
      </w:pPr>
      <w:r>
        <w:rPr>
          <w:b/>
          <w:sz w:val="22"/>
          <w:szCs w:val="22"/>
        </w:rPr>
        <w:t>B.</w:t>
      </w:r>
      <w:r>
        <w:rPr>
          <w:b/>
          <w:sz w:val="22"/>
          <w:szCs w:val="22"/>
        </w:rPr>
        <w:tab/>
      </w:r>
      <w:r>
        <w:rPr>
          <w:sz w:val="22"/>
          <w:szCs w:val="22"/>
        </w:rPr>
        <w:t xml:space="preserve">Developer wishes for Valve to distribute the </w:t>
      </w:r>
      <w:r w:rsidR="00CA4248">
        <w:rPr>
          <w:sz w:val="22"/>
          <w:szCs w:val="22"/>
        </w:rPr>
        <w:t>Game Demo</w:t>
      </w:r>
      <w:r>
        <w:rPr>
          <w:sz w:val="22"/>
          <w:szCs w:val="22"/>
        </w:rPr>
        <w:t xml:space="preserve"> as set forth herein.</w:t>
      </w:r>
    </w:p>
    <w:p w:rsidR="0053565C" w:rsidRDefault="0053565C">
      <w:pPr>
        <w:jc w:val="both"/>
        <w:rPr>
          <w:sz w:val="22"/>
          <w:szCs w:val="22"/>
          <w:lang w:eastAsia="ja-JP"/>
        </w:rPr>
      </w:pPr>
    </w:p>
    <w:p w:rsidR="0053565C" w:rsidRDefault="0053565C">
      <w:pPr>
        <w:jc w:val="center"/>
        <w:rPr>
          <w:b/>
          <w:sz w:val="22"/>
          <w:szCs w:val="22"/>
        </w:rPr>
      </w:pPr>
      <w:r>
        <w:rPr>
          <w:b/>
          <w:sz w:val="22"/>
          <w:szCs w:val="22"/>
        </w:rPr>
        <w:t>AGREEMENT</w:t>
      </w:r>
    </w:p>
    <w:p w:rsidR="0053565C" w:rsidRDefault="0053565C">
      <w:pPr>
        <w:rPr>
          <w:sz w:val="22"/>
          <w:szCs w:val="22"/>
          <w:lang w:eastAsia="ja-JP"/>
        </w:rPr>
      </w:pPr>
    </w:p>
    <w:p w:rsidR="0053565C" w:rsidRDefault="0053565C">
      <w:pPr>
        <w:rPr>
          <w:b/>
          <w:sz w:val="22"/>
          <w:szCs w:val="22"/>
          <w:lang w:eastAsia="ja-JP"/>
        </w:rPr>
      </w:pPr>
      <w:r>
        <w:rPr>
          <w:b/>
          <w:sz w:val="22"/>
          <w:szCs w:val="22"/>
          <w:lang w:eastAsia="ja-JP"/>
        </w:rPr>
        <w:t>1.</w:t>
      </w:r>
      <w:r>
        <w:rPr>
          <w:b/>
          <w:sz w:val="22"/>
          <w:szCs w:val="22"/>
          <w:lang w:eastAsia="ja-JP"/>
        </w:rPr>
        <w:tab/>
      </w:r>
      <w:r>
        <w:rPr>
          <w:rFonts w:ascii="Times New Roman Bold" w:hAnsi="Times New Roman Bold" w:hint="eastAsia"/>
          <w:b/>
          <w:smallCaps/>
          <w:sz w:val="22"/>
          <w:szCs w:val="22"/>
          <w:lang w:eastAsia="ja-JP"/>
        </w:rPr>
        <w:t>Definitions.</w:t>
      </w:r>
      <w:r>
        <w:rPr>
          <w:sz w:val="22"/>
          <w:szCs w:val="22"/>
          <w:lang w:eastAsia="ja-JP"/>
        </w:rPr>
        <w:t xml:space="preserve">  The following terms will have the following meanings as used in this Agreement.</w:t>
      </w:r>
    </w:p>
    <w:p w:rsidR="0053565C" w:rsidRDefault="0053565C" w:rsidP="00F57232">
      <w:pPr>
        <w:rPr>
          <w:sz w:val="22"/>
          <w:szCs w:val="22"/>
          <w:lang w:eastAsia="ja-JP"/>
        </w:rPr>
      </w:pPr>
    </w:p>
    <w:p w:rsidR="0053565C" w:rsidRDefault="0053565C">
      <w:pPr>
        <w:ind w:firstLine="1"/>
        <w:rPr>
          <w:sz w:val="22"/>
          <w:szCs w:val="22"/>
          <w:lang w:eastAsia="ja-JP"/>
        </w:rPr>
      </w:pPr>
      <w:r>
        <w:rPr>
          <w:sz w:val="22"/>
          <w:szCs w:val="22"/>
          <w:lang w:eastAsia="ja-JP"/>
        </w:rPr>
        <w:tab/>
      </w:r>
      <w:r>
        <w:rPr>
          <w:b/>
          <w:sz w:val="22"/>
          <w:szCs w:val="22"/>
          <w:lang w:eastAsia="ja-JP"/>
        </w:rPr>
        <w:t>1.1</w:t>
      </w:r>
      <w:r>
        <w:rPr>
          <w:b/>
          <w:sz w:val="22"/>
          <w:szCs w:val="22"/>
          <w:lang w:eastAsia="ja-JP"/>
        </w:rPr>
        <w:tab/>
        <w:t>“Affiliate”</w:t>
      </w:r>
      <w:r>
        <w:rPr>
          <w:sz w:val="22"/>
          <w:szCs w:val="22"/>
          <w:lang w:eastAsia="ja-JP"/>
        </w:rPr>
        <w:t xml:space="preserve"> shall mean a person or entity that directly or indirectly, through one or more intermediaries, controls or is controlled by, or is under common control of a Party.</w:t>
      </w:r>
    </w:p>
    <w:p w:rsidR="0053565C" w:rsidRDefault="0053565C">
      <w:pPr>
        <w:ind w:left="3839" w:hangingChars="1745" w:hanging="3839"/>
        <w:rPr>
          <w:sz w:val="22"/>
          <w:szCs w:val="22"/>
          <w:lang w:eastAsia="ja-JP"/>
        </w:rPr>
      </w:pPr>
    </w:p>
    <w:p w:rsidR="0053565C" w:rsidRDefault="0053565C">
      <w:pPr>
        <w:rPr>
          <w:sz w:val="22"/>
          <w:szCs w:val="22"/>
          <w:lang w:eastAsia="ja-JP"/>
        </w:rPr>
      </w:pPr>
      <w:r>
        <w:rPr>
          <w:b/>
          <w:sz w:val="22"/>
          <w:szCs w:val="22"/>
          <w:lang w:eastAsia="ja-JP"/>
        </w:rPr>
        <w:tab/>
        <w:t>1.2</w:t>
      </w:r>
      <w:r>
        <w:rPr>
          <w:b/>
          <w:sz w:val="22"/>
          <w:szCs w:val="22"/>
          <w:lang w:eastAsia="ja-JP"/>
        </w:rPr>
        <w:tab/>
      </w:r>
      <w:r>
        <w:rPr>
          <w:sz w:val="22"/>
          <w:szCs w:val="22"/>
          <w:lang w:eastAsia="ja-JP"/>
        </w:rPr>
        <w:t>“</w:t>
      </w:r>
      <w:r>
        <w:rPr>
          <w:rFonts w:hint="eastAsia"/>
          <w:b/>
          <w:sz w:val="22"/>
          <w:szCs w:val="22"/>
          <w:lang w:eastAsia="ja-JP"/>
        </w:rPr>
        <w:t>Anti-Cheat</w:t>
      </w:r>
      <w:r>
        <w:rPr>
          <w:sz w:val="22"/>
          <w:szCs w:val="22"/>
          <w:lang w:eastAsia="ja-JP"/>
        </w:rPr>
        <w:t>”</w:t>
      </w:r>
      <w:r>
        <w:rPr>
          <w:rFonts w:hint="eastAsia"/>
          <w:sz w:val="22"/>
          <w:szCs w:val="22"/>
          <w:lang w:eastAsia="ja-JP"/>
        </w:rPr>
        <w:t xml:space="preserve"> shall mean functionality designed to </w:t>
      </w:r>
      <w:r>
        <w:rPr>
          <w:sz w:val="22"/>
          <w:szCs w:val="22"/>
          <w:lang w:eastAsia="ja-JP"/>
        </w:rPr>
        <w:t>identify</w:t>
      </w:r>
      <w:r>
        <w:rPr>
          <w:rFonts w:hint="eastAsia"/>
          <w:sz w:val="22"/>
          <w:szCs w:val="22"/>
          <w:lang w:eastAsia="ja-JP"/>
        </w:rPr>
        <w:t xml:space="preserve"> users who have used software or hardware processes or functionality that may give a player an unfair competitive advantage when playing multiplayer features of the </w:t>
      </w:r>
      <w:r w:rsidR="00CA4248">
        <w:rPr>
          <w:rFonts w:hint="eastAsia"/>
          <w:sz w:val="22"/>
          <w:szCs w:val="22"/>
          <w:lang w:eastAsia="ja-JP"/>
        </w:rPr>
        <w:t>Game Demo</w:t>
      </w:r>
      <w:r>
        <w:rPr>
          <w:rFonts w:hint="eastAsia"/>
          <w:sz w:val="22"/>
          <w:szCs w:val="22"/>
          <w:lang w:eastAsia="ja-JP"/>
        </w:rPr>
        <w:t>s and ban such use</w:t>
      </w:r>
      <w:r>
        <w:rPr>
          <w:sz w:val="22"/>
          <w:szCs w:val="22"/>
          <w:lang w:eastAsia="ja-JP"/>
        </w:rPr>
        <w:t>r</w:t>
      </w:r>
      <w:r>
        <w:rPr>
          <w:rFonts w:hint="eastAsia"/>
          <w:sz w:val="22"/>
          <w:szCs w:val="22"/>
          <w:lang w:eastAsia="ja-JP"/>
        </w:rPr>
        <w:t xml:space="preserve">s from any future play on Anti-Cheat designated </w:t>
      </w:r>
      <w:r w:rsidR="00CA4248">
        <w:rPr>
          <w:rFonts w:hint="eastAsia"/>
          <w:sz w:val="22"/>
          <w:szCs w:val="22"/>
          <w:lang w:eastAsia="ja-JP"/>
        </w:rPr>
        <w:t>Game Demo</w:t>
      </w:r>
      <w:r>
        <w:rPr>
          <w:rFonts w:hint="eastAsia"/>
          <w:sz w:val="22"/>
          <w:szCs w:val="22"/>
          <w:lang w:eastAsia="ja-JP"/>
        </w:rPr>
        <w:t xml:space="preserve">s servers.  </w:t>
      </w:r>
    </w:p>
    <w:p w:rsidR="0053565C" w:rsidRDefault="0053565C">
      <w:pPr>
        <w:ind w:firstLineChars="421" w:firstLine="926"/>
        <w:rPr>
          <w:sz w:val="22"/>
          <w:szCs w:val="22"/>
          <w:lang w:eastAsia="ja-JP"/>
        </w:rPr>
      </w:pPr>
    </w:p>
    <w:p w:rsidR="0053565C" w:rsidRDefault="0053565C">
      <w:pPr>
        <w:ind w:firstLine="720"/>
        <w:rPr>
          <w:sz w:val="22"/>
          <w:szCs w:val="22"/>
          <w:lang w:eastAsia="ja-JP"/>
        </w:rPr>
      </w:pPr>
      <w:r>
        <w:rPr>
          <w:b/>
          <w:sz w:val="22"/>
          <w:szCs w:val="22"/>
          <w:lang w:eastAsia="ja-JP"/>
        </w:rPr>
        <w:t>1.</w:t>
      </w:r>
      <w:r w:rsidR="00B93141">
        <w:rPr>
          <w:b/>
          <w:sz w:val="22"/>
          <w:szCs w:val="22"/>
          <w:lang w:eastAsia="ja-JP"/>
        </w:rPr>
        <w:t>3</w:t>
      </w:r>
      <w:r>
        <w:rPr>
          <w:b/>
          <w:sz w:val="22"/>
          <w:szCs w:val="22"/>
          <w:lang w:eastAsia="ja-JP"/>
        </w:rPr>
        <w:tab/>
      </w:r>
      <w:r>
        <w:rPr>
          <w:sz w:val="22"/>
          <w:szCs w:val="22"/>
          <w:lang w:eastAsia="ja-JP"/>
        </w:rPr>
        <w:t>“</w:t>
      </w:r>
      <w:r>
        <w:rPr>
          <w:rFonts w:hint="eastAsia"/>
          <w:b/>
          <w:sz w:val="22"/>
          <w:szCs w:val="22"/>
          <w:lang w:eastAsia="ja-JP"/>
        </w:rPr>
        <w:t>End Users</w:t>
      </w:r>
      <w:r>
        <w:rPr>
          <w:sz w:val="22"/>
          <w:szCs w:val="22"/>
          <w:lang w:eastAsia="ja-JP"/>
        </w:rPr>
        <w:t>”</w:t>
      </w:r>
      <w:r>
        <w:rPr>
          <w:rFonts w:hint="eastAsia"/>
          <w:sz w:val="22"/>
          <w:szCs w:val="22"/>
          <w:lang w:eastAsia="ja-JP"/>
        </w:rPr>
        <w:t xml:space="preserve"> shall mean</w:t>
      </w:r>
      <w:r>
        <w:rPr>
          <w:sz w:val="22"/>
          <w:szCs w:val="22"/>
          <w:lang w:eastAsia="ja-JP"/>
        </w:rPr>
        <w:t xml:space="preserve"> individual users of the </w:t>
      </w:r>
      <w:r w:rsidR="00CA4248">
        <w:rPr>
          <w:sz w:val="22"/>
          <w:szCs w:val="22"/>
          <w:lang w:eastAsia="ja-JP"/>
        </w:rPr>
        <w:t>Game Demo</w:t>
      </w:r>
      <w:r>
        <w:rPr>
          <w:sz w:val="22"/>
          <w:szCs w:val="22"/>
          <w:lang w:eastAsia="ja-JP"/>
        </w:rPr>
        <w:t xml:space="preserve">. </w:t>
      </w:r>
    </w:p>
    <w:p w:rsidR="0053565C" w:rsidRDefault="0053565C">
      <w:pPr>
        <w:ind w:firstLineChars="421" w:firstLine="926"/>
        <w:rPr>
          <w:sz w:val="22"/>
          <w:szCs w:val="22"/>
          <w:lang w:eastAsia="ja-JP"/>
        </w:rPr>
      </w:pPr>
    </w:p>
    <w:p w:rsidR="00277AA6" w:rsidRDefault="0053565C">
      <w:pPr>
        <w:ind w:firstLineChars="327" w:firstLine="722"/>
        <w:rPr>
          <w:sz w:val="22"/>
          <w:szCs w:val="22"/>
          <w:lang w:eastAsia="ja-JP"/>
        </w:rPr>
      </w:pPr>
      <w:r>
        <w:rPr>
          <w:b/>
          <w:sz w:val="22"/>
          <w:szCs w:val="22"/>
          <w:lang w:eastAsia="ja-JP"/>
        </w:rPr>
        <w:t>1.</w:t>
      </w:r>
      <w:r w:rsidR="00B93141">
        <w:rPr>
          <w:b/>
          <w:sz w:val="22"/>
          <w:szCs w:val="22"/>
          <w:lang w:eastAsia="ja-JP"/>
        </w:rPr>
        <w:t>4</w:t>
      </w:r>
      <w:r>
        <w:rPr>
          <w:b/>
          <w:sz w:val="22"/>
          <w:szCs w:val="22"/>
          <w:lang w:eastAsia="ja-JP"/>
        </w:rPr>
        <w:tab/>
      </w:r>
      <w:r>
        <w:rPr>
          <w:sz w:val="22"/>
          <w:szCs w:val="22"/>
          <w:lang w:eastAsia="ja-JP"/>
        </w:rPr>
        <w:t>“</w:t>
      </w:r>
      <w:r w:rsidR="00CA4248">
        <w:rPr>
          <w:rFonts w:hint="eastAsia"/>
          <w:b/>
          <w:sz w:val="22"/>
          <w:szCs w:val="22"/>
          <w:lang w:eastAsia="ja-JP"/>
        </w:rPr>
        <w:t>Game Demo</w:t>
      </w:r>
      <w:r>
        <w:rPr>
          <w:rFonts w:hint="eastAsia"/>
          <w:b/>
          <w:sz w:val="22"/>
          <w:szCs w:val="22"/>
          <w:lang w:eastAsia="ja-JP"/>
        </w:rPr>
        <w:t>s Updates</w:t>
      </w:r>
      <w:r>
        <w:rPr>
          <w:sz w:val="22"/>
          <w:szCs w:val="22"/>
          <w:lang w:eastAsia="ja-JP"/>
        </w:rPr>
        <w:t>”</w:t>
      </w:r>
      <w:r>
        <w:rPr>
          <w:rFonts w:hint="eastAsia"/>
          <w:sz w:val="22"/>
          <w:szCs w:val="22"/>
          <w:lang w:eastAsia="ja-JP"/>
        </w:rPr>
        <w:t xml:space="preserve"> shall mean updating of the </w:t>
      </w:r>
      <w:r w:rsidR="00CA4248">
        <w:rPr>
          <w:rFonts w:hint="eastAsia"/>
          <w:sz w:val="22"/>
          <w:szCs w:val="22"/>
          <w:lang w:eastAsia="ja-JP"/>
        </w:rPr>
        <w:t>Game Demo</w:t>
      </w:r>
      <w:r w:rsidR="00CA4248">
        <w:rPr>
          <w:sz w:val="22"/>
          <w:szCs w:val="22"/>
          <w:lang w:eastAsia="ja-JP"/>
        </w:rPr>
        <w:t>s</w:t>
      </w:r>
      <w:r>
        <w:rPr>
          <w:rFonts w:hint="eastAsia"/>
          <w:sz w:val="22"/>
          <w:szCs w:val="22"/>
          <w:lang w:eastAsia="ja-JP"/>
        </w:rPr>
        <w:t xml:space="preserve"> for a reasonable number of corrections and enhancements provided by Developer for the </w:t>
      </w:r>
      <w:r w:rsidR="00CA4248">
        <w:rPr>
          <w:rFonts w:hint="eastAsia"/>
          <w:sz w:val="22"/>
          <w:szCs w:val="22"/>
          <w:lang w:eastAsia="ja-JP"/>
        </w:rPr>
        <w:t>Game Demo</w:t>
      </w:r>
      <w:r>
        <w:rPr>
          <w:rFonts w:hint="eastAsia"/>
          <w:sz w:val="22"/>
          <w:szCs w:val="22"/>
          <w:lang w:eastAsia="ja-JP"/>
        </w:rPr>
        <w:t xml:space="preserve">s.  </w:t>
      </w:r>
    </w:p>
    <w:p w:rsidR="0053565C" w:rsidRDefault="0053565C">
      <w:pPr>
        <w:ind w:firstLineChars="421" w:firstLine="926"/>
        <w:rPr>
          <w:sz w:val="22"/>
          <w:szCs w:val="22"/>
          <w:lang w:eastAsia="ja-JP"/>
        </w:rPr>
      </w:pPr>
    </w:p>
    <w:p w:rsidR="00277AA6" w:rsidRDefault="0053565C">
      <w:pPr>
        <w:ind w:firstLineChars="327" w:firstLine="722"/>
        <w:rPr>
          <w:bCs/>
          <w:sz w:val="22"/>
          <w:szCs w:val="22"/>
          <w:lang w:eastAsia="ja-JP"/>
        </w:rPr>
      </w:pPr>
      <w:r>
        <w:rPr>
          <w:b/>
          <w:sz w:val="22"/>
          <w:szCs w:val="22"/>
          <w:lang w:eastAsia="ja-JP"/>
        </w:rPr>
        <w:t>1.</w:t>
      </w:r>
      <w:r w:rsidR="00B93141">
        <w:rPr>
          <w:b/>
          <w:sz w:val="22"/>
          <w:szCs w:val="22"/>
          <w:lang w:eastAsia="ja-JP"/>
        </w:rPr>
        <w:t>5</w:t>
      </w:r>
      <w:r>
        <w:rPr>
          <w:b/>
          <w:sz w:val="22"/>
          <w:szCs w:val="22"/>
          <w:lang w:eastAsia="ja-JP"/>
        </w:rPr>
        <w:tab/>
      </w:r>
      <w:r>
        <w:rPr>
          <w:sz w:val="22"/>
          <w:szCs w:val="22"/>
          <w:lang w:eastAsia="ja-JP"/>
        </w:rPr>
        <w:t>“</w:t>
      </w:r>
      <w:r>
        <w:rPr>
          <w:rFonts w:hint="eastAsia"/>
          <w:b/>
          <w:sz w:val="22"/>
          <w:szCs w:val="22"/>
          <w:lang w:eastAsia="ja-JP"/>
        </w:rPr>
        <w:t>Localized Version</w:t>
      </w:r>
      <w:r>
        <w:rPr>
          <w:sz w:val="22"/>
          <w:szCs w:val="22"/>
          <w:lang w:eastAsia="ja-JP"/>
        </w:rPr>
        <w:t>”</w:t>
      </w:r>
      <w:r>
        <w:rPr>
          <w:rFonts w:hint="eastAsia"/>
          <w:sz w:val="22"/>
          <w:szCs w:val="22"/>
          <w:lang w:eastAsia="ja-JP"/>
        </w:rPr>
        <w:t xml:space="preserve"> shall mean a</w:t>
      </w:r>
      <w:r>
        <w:rPr>
          <w:bCs/>
          <w:sz w:val="22"/>
          <w:szCs w:val="22"/>
        </w:rPr>
        <w:t xml:space="preserve">ny versions of the </w:t>
      </w:r>
      <w:r w:rsidR="00CA4248">
        <w:rPr>
          <w:bCs/>
          <w:sz w:val="22"/>
          <w:szCs w:val="22"/>
        </w:rPr>
        <w:t>Game Demo</w:t>
      </w:r>
      <w:r>
        <w:rPr>
          <w:bCs/>
          <w:sz w:val="22"/>
          <w:szCs w:val="22"/>
        </w:rPr>
        <w:t>s created for other languages or jurisdictions</w:t>
      </w:r>
      <w:r>
        <w:rPr>
          <w:rFonts w:hint="eastAsia"/>
          <w:bCs/>
          <w:sz w:val="22"/>
          <w:szCs w:val="22"/>
          <w:lang w:eastAsia="ja-JP"/>
        </w:rPr>
        <w:t>.</w:t>
      </w:r>
    </w:p>
    <w:p w:rsidR="0053565C" w:rsidRDefault="0053565C">
      <w:pPr>
        <w:ind w:firstLineChars="421" w:firstLine="926"/>
        <w:rPr>
          <w:bCs/>
          <w:sz w:val="22"/>
          <w:szCs w:val="22"/>
          <w:lang w:eastAsia="ja-JP"/>
        </w:rPr>
      </w:pPr>
    </w:p>
    <w:p w:rsidR="00277AA6" w:rsidRDefault="0053565C">
      <w:pPr>
        <w:ind w:firstLineChars="327" w:firstLine="722"/>
        <w:rPr>
          <w:bCs/>
          <w:sz w:val="22"/>
          <w:szCs w:val="22"/>
          <w:lang w:eastAsia="ja-JP"/>
        </w:rPr>
      </w:pPr>
      <w:r>
        <w:rPr>
          <w:b/>
          <w:bCs/>
          <w:sz w:val="22"/>
          <w:szCs w:val="22"/>
          <w:lang w:eastAsia="ja-JP"/>
        </w:rPr>
        <w:t>1.</w:t>
      </w:r>
      <w:r w:rsidR="00B93141">
        <w:rPr>
          <w:b/>
          <w:bCs/>
          <w:sz w:val="22"/>
          <w:szCs w:val="22"/>
          <w:lang w:eastAsia="ja-JP"/>
        </w:rPr>
        <w:t>6</w:t>
      </w:r>
      <w:r>
        <w:rPr>
          <w:b/>
          <w:bCs/>
          <w:sz w:val="22"/>
          <w:szCs w:val="22"/>
          <w:lang w:eastAsia="ja-JP"/>
        </w:rPr>
        <w:tab/>
      </w:r>
      <w:r>
        <w:rPr>
          <w:sz w:val="22"/>
          <w:szCs w:val="22"/>
          <w:lang w:eastAsia="ja-JP"/>
        </w:rPr>
        <w:t>“</w:t>
      </w:r>
      <w:r>
        <w:rPr>
          <w:rFonts w:hint="eastAsia"/>
          <w:b/>
          <w:bCs/>
          <w:sz w:val="22"/>
          <w:szCs w:val="22"/>
          <w:lang w:eastAsia="ja-JP"/>
        </w:rPr>
        <w:t>Matchmaking</w:t>
      </w:r>
      <w:r>
        <w:rPr>
          <w:bCs/>
          <w:sz w:val="22"/>
          <w:szCs w:val="22"/>
          <w:lang w:eastAsia="ja-JP"/>
        </w:rPr>
        <w:t>”</w:t>
      </w:r>
      <w:r>
        <w:rPr>
          <w:rFonts w:hint="eastAsia"/>
          <w:bCs/>
          <w:sz w:val="22"/>
          <w:szCs w:val="22"/>
          <w:lang w:eastAsia="ja-JP"/>
        </w:rPr>
        <w:t xml:space="preserve"> shall mean providing End Users with a directory list of the </w:t>
      </w:r>
      <w:r w:rsidR="00CA4248">
        <w:rPr>
          <w:rFonts w:hint="eastAsia"/>
          <w:bCs/>
          <w:sz w:val="22"/>
          <w:szCs w:val="22"/>
          <w:lang w:eastAsia="ja-JP"/>
        </w:rPr>
        <w:t>Game Demo</w:t>
      </w:r>
      <w:r>
        <w:rPr>
          <w:rFonts w:hint="eastAsia"/>
          <w:bCs/>
          <w:sz w:val="22"/>
          <w:szCs w:val="22"/>
          <w:lang w:eastAsia="ja-JP"/>
        </w:rPr>
        <w:t>s</w:t>
      </w:r>
      <w:r>
        <w:rPr>
          <w:bCs/>
          <w:sz w:val="22"/>
          <w:szCs w:val="22"/>
          <w:lang w:eastAsia="ja-JP"/>
        </w:rPr>
        <w:t>’</w:t>
      </w:r>
      <w:r>
        <w:rPr>
          <w:rFonts w:hint="eastAsia"/>
          <w:bCs/>
          <w:sz w:val="22"/>
          <w:szCs w:val="22"/>
          <w:lang w:eastAsia="ja-JP"/>
        </w:rPr>
        <w:t xml:space="preserve"> active multiplayer game servers, but shall not include hosting, creating or supporting the </w:t>
      </w:r>
      <w:r w:rsidR="00CA4248">
        <w:rPr>
          <w:rFonts w:hint="eastAsia"/>
          <w:bCs/>
          <w:sz w:val="22"/>
          <w:szCs w:val="22"/>
          <w:lang w:eastAsia="ja-JP"/>
        </w:rPr>
        <w:t>Game Demo</w:t>
      </w:r>
      <w:r>
        <w:rPr>
          <w:rFonts w:hint="eastAsia"/>
          <w:bCs/>
          <w:sz w:val="22"/>
          <w:szCs w:val="22"/>
          <w:lang w:eastAsia="ja-JP"/>
        </w:rPr>
        <w:t>s</w:t>
      </w:r>
      <w:r>
        <w:rPr>
          <w:bCs/>
          <w:sz w:val="22"/>
          <w:szCs w:val="22"/>
          <w:lang w:eastAsia="ja-JP"/>
        </w:rPr>
        <w:t>’</w:t>
      </w:r>
      <w:r>
        <w:rPr>
          <w:rFonts w:hint="eastAsia"/>
          <w:bCs/>
          <w:sz w:val="22"/>
          <w:szCs w:val="22"/>
          <w:lang w:eastAsia="ja-JP"/>
        </w:rPr>
        <w:t xml:space="preserve"> multiplayer game servers.</w:t>
      </w:r>
    </w:p>
    <w:p w:rsidR="0053565C" w:rsidRDefault="0053565C">
      <w:pPr>
        <w:ind w:firstLineChars="436" w:firstLine="959"/>
        <w:rPr>
          <w:bCs/>
          <w:sz w:val="22"/>
          <w:szCs w:val="22"/>
          <w:lang w:eastAsia="ja-JP"/>
        </w:rPr>
      </w:pPr>
    </w:p>
    <w:p w:rsidR="00277AA6" w:rsidRDefault="0053565C">
      <w:pPr>
        <w:ind w:firstLineChars="327" w:firstLine="722"/>
        <w:rPr>
          <w:sz w:val="22"/>
          <w:szCs w:val="22"/>
          <w:lang w:eastAsia="ja-JP"/>
        </w:rPr>
      </w:pPr>
      <w:r>
        <w:rPr>
          <w:b/>
          <w:sz w:val="22"/>
          <w:szCs w:val="22"/>
          <w:lang w:eastAsia="ja-JP"/>
        </w:rPr>
        <w:t>1.</w:t>
      </w:r>
      <w:r w:rsidR="00B93141">
        <w:rPr>
          <w:b/>
          <w:sz w:val="22"/>
          <w:szCs w:val="22"/>
          <w:lang w:eastAsia="ja-JP"/>
        </w:rPr>
        <w:t>7</w:t>
      </w:r>
      <w:r>
        <w:rPr>
          <w:b/>
          <w:sz w:val="22"/>
          <w:szCs w:val="22"/>
          <w:lang w:eastAsia="ja-JP"/>
        </w:rPr>
        <w:tab/>
      </w:r>
      <w:r>
        <w:rPr>
          <w:sz w:val="22"/>
          <w:szCs w:val="22"/>
          <w:lang w:eastAsia="ja-JP"/>
        </w:rPr>
        <w:t>“</w:t>
      </w:r>
      <w:r>
        <w:rPr>
          <w:rFonts w:hint="eastAsia"/>
          <w:b/>
          <w:sz w:val="22"/>
          <w:szCs w:val="22"/>
          <w:lang w:eastAsia="ja-JP"/>
        </w:rPr>
        <w:t>Steam</w:t>
      </w:r>
      <w:r>
        <w:rPr>
          <w:sz w:val="22"/>
          <w:szCs w:val="22"/>
          <w:lang w:eastAsia="ja-JP"/>
        </w:rPr>
        <w:t>”</w:t>
      </w:r>
      <w:r>
        <w:rPr>
          <w:rFonts w:hint="eastAsia"/>
          <w:sz w:val="22"/>
          <w:szCs w:val="22"/>
          <w:lang w:eastAsia="ja-JP"/>
        </w:rPr>
        <w:t xml:space="preserve"> shall mean </w:t>
      </w:r>
      <w:r>
        <w:rPr>
          <w:sz w:val="22"/>
          <w:szCs w:val="22"/>
        </w:rPr>
        <w:t>Valve’s online delivery system.</w:t>
      </w:r>
    </w:p>
    <w:p w:rsidR="0053565C" w:rsidRDefault="0053565C">
      <w:pPr>
        <w:ind w:firstLineChars="421" w:firstLine="926"/>
        <w:rPr>
          <w:sz w:val="22"/>
          <w:szCs w:val="22"/>
          <w:lang w:eastAsia="ja-JP"/>
        </w:rPr>
      </w:pPr>
    </w:p>
    <w:p w:rsidR="00277AA6" w:rsidRDefault="0053565C">
      <w:pPr>
        <w:ind w:firstLineChars="327" w:firstLine="722"/>
        <w:rPr>
          <w:sz w:val="22"/>
          <w:szCs w:val="22"/>
          <w:lang w:eastAsia="ja-JP"/>
        </w:rPr>
      </w:pPr>
      <w:r>
        <w:rPr>
          <w:b/>
          <w:sz w:val="22"/>
          <w:szCs w:val="22"/>
          <w:lang w:eastAsia="ja-JP"/>
        </w:rPr>
        <w:t>1.</w:t>
      </w:r>
      <w:r w:rsidR="00B93141">
        <w:rPr>
          <w:b/>
          <w:sz w:val="22"/>
          <w:szCs w:val="22"/>
          <w:lang w:eastAsia="ja-JP"/>
        </w:rPr>
        <w:t>8</w:t>
      </w:r>
      <w:r>
        <w:rPr>
          <w:b/>
          <w:sz w:val="22"/>
          <w:szCs w:val="22"/>
          <w:lang w:eastAsia="ja-JP"/>
        </w:rPr>
        <w:tab/>
      </w:r>
      <w:r>
        <w:rPr>
          <w:sz w:val="22"/>
          <w:szCs w:val="22"/>
          <w:lang w:eastAsia="ja-JP"/>
        </w:rPr>
        <w:t>“</w:t>
      </w:r>
      <w:r>
        <w:rPr>
          <w:rFonts w:hint="eastAsia"/>
          <w:b/>
          <w:sz w:val="22"/>
          <w:szCs w:val="22"/>
          <w:lang w:eastAsia="ja-JP"/>
        </w:rPr>
        <w:t>Steam Account Owner</w:t>
      </w:r>
      <w:r>
        <w:rPr>
          <w:sz w:val="22"/>
          <w:szCs w:val="22"/>
          <w:lang w:eastAsia="ja-JP"/>
        </w:rPr>
        <w:t xml:space="preserve">” </w:t>
      </w:r>
      <w:r>
        <w:rPr>
          <w:rFonts w:hint="eastAsia"/>
          <w:sz w:val="22"/>
          <w:szCs w:val="22"/>
          <w:lang w:eastAsia="ja-JP"/>
        </w:rPr>
        <w:t>shall mean an End User who has obtained a Steam account, agreed to Valve</w:t>
      </w:r>
      <w:r>
        <w:rPr>
          <w:sz w:val="22"/>
          <w:szCs w:val="22"/>
          <w:lang w:eastAsia="ja-JP"/>
        </w:rPr>
        <w:t>’</w:t>
      </w:r>
      <w:r>
        <w:rPr>
          <w:rFonts w:hint="eastAsia"/>
          <w:sz w:val="22"/>
          <w:szCs w:val="22"/>
          <w:lang w:eastAsia="ja-JP"/>
        </w:rPr>
        <w:t xml:space="preserve">s Steam Subscriber Agreement and </w:t>
      </w:r>
      <w:r w:rsidR="00F27972">
        <w:rPr>
          <w:sz w:val="22"/>
          <w:szCs w:val="22"/>
          <w:lang w:eastAsia="ja-JP"/>
        </w:rPr>
        <w:t>has</w:t>
      </w:r>
      <w:r>
        <w:rPr>
          <w:rFonts w:hint="eastAsia"/>
          <w:sz w:val="22"/>
          <w:szCs w:val="22"/>
          <w:lang w:eastAsia="ja-JP"/>
        </w:rPr>
        <w:t xml:space="preserve"> a Valve-distributed version of the </w:t>
      </w:r>
      <w:r w:rsidR="00CA4248">
        <w:rPr>
          <w:sz w:val="22"/>
          <w:szCs w:val="22"/>
          <w:lang w:eastAsia="ja-JP"/>
        </w:rPr>
        <w:t>Game Demo</w:t>
      </w:r>
      <w:r>
        <w:rPr>
          <w:rFonts w:hint="eastAsia"/>
          <w:sz w:val="22"/>
          <w:szCs w:val="22"/>
          <w:lang w:eastAsia="ja-JP"/>
        </w:rPr>
        <w:t>s.</w:t>
      </w:r>
    </w:p>
    <w:p w:rsidR="0053565C" w:rsidRDefault="0053565C">
      <w:pPr>
        <w:ind w:firstLineChars="421" w:firstLine="926"/>
        <w:rPr>
          <w:sz w:val="22"/>
          <w:szCs w:val="22"/>
          <w:lang w:eastAsia="ja-JP"/>
        </w:rPr>
      </w:pPr>
    </w:p>
    <w:p w:rsidR="00277AA6" w:rsidRDefault="0053565C">
      <w:pPr>
        <w:ind w:firstLineChars="327" w:firstLine="722"/>
        <w:rPr>
          <w:sz w:val="22"/>
          <w:szCs w:val="22"/>
          <w:lang w:eastAsia="ja-JP"/>
        </w:rPr>
      </w:pPr>
      <w:r>
        <w:rPr>
          <w:b/>
          <w:sz w:val="22"/>
          <w:szCs w:val="22"/>
          <w:lang w:eastAsia="ja-JP"/>
        </w:rPr>
        <w:t>1.</w:t>
      </w:r>
      <w:r w:rsidR="00B93141">
        <w:rPr>
          <w:b/>
          <w:sz w:val="22"/>
          <w:szCs w:val="22"/>
          <w:lang w:eastAsia="ja-JP"/>
        </w:rPr>
        <w:t>9</w:t>
      </w:r>
      <w:r>
        <w:rPr>
          <w:b/>
          <w:sz w:val="22"/>
          <w:szCs w:val="22"/>
          <w:lang w:eastAsia="ja-JP"/>
        </w:rPr>
        <w:tab/>
      </w:r>
      <w:r>
        <w:rPr>
          <w:sz w:val="22"/>
          <w:szCs w:val="22"/>
          <w:lang w:eastAsia="ja-JP"/>
        </w:rPr>
        <w:t>“</w:t>
      </w:r>
      <w:r>
        <w:rPr>
          <w:rFonts w:hint="eastAsia"/>
          <w:b/>
          <w:sz w:val="22"/>
          <w:szCs w:val="22"/>
          <w:lang w:eastAsia="ja-JP"/>
        </w:rPr>
        <w:t>Steam Backend Services</w:t>
      </w:r>
      <w:r>
        <w:rPr>
          <w:sz w:val="22"/>
          <w:szCs w:val="22"/>
          <w:lang w:eastAsia="ja-JP"/>
        </w:rPr>
        <w:t>”</w:t>
      </w:r>
      <w:r>
        <w:rPr>
          <w:rFonts w:hint="eastAsia"/>
          <w:sz w:val="22"/>
          <w:szCs w:val="22"/>
          <w:lang w:eastAsia="ja-JP"/>
        </w:rPr>
        <w:t xml:space="preserve"> shall mean Matchmaking, Anti-Cheat, </w:t>
      </w:r>
      <w:r w:rsidR="00CA4248">
        <w:rPr>
          <w:sz w:val="22"/>
          <w:szCs w:val="22"/>
          <w:lang w:eastAsia="ja-JP"/>
        </w:rPr>
        <w:t>Game Demo</w:t>
      </w:r>
      <w:r>
        <w:rPr>
          <w:rFonts w:hint="eastAsia"/>
          <w:sz w:val="22"/>
          <w:szCs w:val="22"/>
          <w:lang w:eastAsia="ja-JP"/>
        </w:rPr>
        <w:t xml:space="preserve"> Updates and any other services that Valve decides, in its sole discretion, to make available to Steam Account Owners and/or Developer.</w:t>
      </w:r>
    </w:p>
    <w:p w:rsidR="0053565C" w:rsidRDefault="0053565C">
      <w:pPr>
        <w:rPr>
          <w:sz w:val="22"/>
          <w:szCs w:val="22"/>
          <w:lang w:eastAsia="ja-JP"/>
        </w:rPr>
      </w:pPr>
    </w:p>
    <w:p w:rsidR="00F57232" w:rsidRDefault="00F57232">
      <w:pPr>
        <w:rPr>
          <w:sz w:val="22"/>
          <w:szCs w:val="22"/>
          <w:lang w:eastAsia="ja-JP"/>
        </w:rPr>
      </w:pPr>
    </w:p>
    <w:p w:rsidR="00F57232" w:rsidRDefault="00F57232">
      <w:pPr>
        <w:rPr>
          <w:sz w:val="22"/>
          <w:szCs w:val="22"/>
          <w:lang w:eastAsia="ja-JP"/>
        </w:rPr>
      </w:pPr>
    </w:p>
    <w:p w:rsidR="0053565C" w:rsidRDefault="0053565C">
      <w:pPr>
        <w:jc w:val="both"/>
        <w:rPr>
          <w:rFonts w:ascii="Times New Roman Bold" w:hAnsi="Times New Roman Bold" w:hint="eastAsia"/>
          <w:b/>
          <w:bCs/>
          <w:smallCaps/>
          <w:sz w:val="22"/>
          <w:szCs w:val="22"/>
        </w:rPr>
      </w:pPr>
      <w:r>
        <w:rPr>
          <w:b/>
          <w:bCs/>
          <w:sz w:val="22"/>
          <w:szCs w:val="22"/>
        </w:rPr>
        <w:t>2.</w:t>
      </w:r>
      <w:r>
        <w:rPr>
          <w:b/>
          <w:bCs/>
          <w:sz w:val="22"/>
          <w:szCs w:val="22"/>
        </w:rPr>
        <w:tab/>
      </w:r>
      <w:r>
        <w:rPr>
          <w:rFonts w:ascii="Times New Roman Bold" w:hAnsi="Times New Roman Bold"/>
          <w:b/>
          <w:bCs/>
          <w:smallCaps/>
          <w:sz w:val="22"/>
          <w:szCs w:val="22"/>
        </w:rPr>
        <w:t>Delivery.</w:t>
      </w:r>
    </w:p>
    <w:p w:rsidR="0053565C" w:rsidRDefault="0053565C">
      <w:pPr>
        <w:jc w:val="both"/>
        <w:rPr>
          <w:bCs/>
          <w:sz w:val="22"/>
          <w:szCs w:val="22"/>
        </w:rPr>
      </w:pPr>
    </w:p>
    <w:p w:rsidR="00F57232" w:rsidRDefault="00F57232" w:rsidP="00F57232">
      <w:pPr>
        <w:ind w:firstLine="720"/>
        <w:jc w:val="both"/>
        <w:rPr>
          <w:bCs/>
          <w:sz w:val="22"/>
          <w:szCs w:val="22"/>
        </w:rPr>
      </w:pPr>
      <w:r w:rsidRPr="00A401D5">
        <w:rPr>
          <w:b/>
          <w:bCs/>
          <w:sz w:val="22"/>
          <w:szCs w:val="22"/>
        </w:rPr>
        <w:t>2.1</w:t>
      </w:r>
      <w:r w:rsidRPr="00A401D5">
        <w:rPr>
          <w:b/>
          <w:bCs/>
          <w:sz w:val="22"/>
          <w:szCs w:val="22"/>
        </w:rPr>
        <w:tab/>
        <w:t>Delivery.</w:t>
      </w:r>
      <w:r>
        <w:rPr>
          <w:bCs/>
          <w:sz w:val="22"/>
          <w:szCs w:val="22"/>
        </w:rPr>
        <w:t>Developer</w:t>
      </w:r>
      <w:r>
        <w:rPr>
          <w:rFonts w:hint="eastAsia"/>
          <w:bCs/>
          <w:sz w:val="22"/>
          <w:szCs w:val="22"/>
          <w:lang w:eastAsia="ja-JP"/>
        </w:rPr>
        <w:t>shall</w:t>
      </w:r>
      <w:r>
        <w:rPr>
          <w:bCs/>
          <w:sz w:val="22"/>
          <w:szCs w:val="22"/>
        </w:rPr>
        <w:t xml:space="preserve"> deliver to Valve a complete copy of the Game Demos in accordance with the delivery schedule set forth in Exhibit A.  Thereafter, Developer shall deliver to Valve any Localized Versions and Game Demo Updates (in beta and final form) when available, but in no event later than they are provided to any other third party.  Developer shall provide these copies in object code form, in whatever format Valve reasonably requests.  </w:t>
      </w:r>
    </w:p>
    <w:p w:rsidR="00F57232" w:rsidRDefault="00F57232" w:rsidP="00F57232">
      <w:pPr>
        <w:jc w:val="both"/>
        <w:rPr>
          <w:bCs/>
          <w:sz w:val="22"/>
          <w:szCs w:val="22"/>
        </w:rPr>
      </w:pPr>
    </w:p>
    <w:p w:rsidR="00F57232" w:rsidRDefault="00F57232" w:rsidP="00F57232">
      <w:pPr>
        <w:ind w:firstLine="720"/>
        <w:jc w:val="both"/>
        <w:rPr>
          <w:sz w:val="22"/>
          <w:szCs w:val="22"/>
        </w:rPr>
      </w:pPr>
      <w:r w:rsidRPr="00A401D5">
        <w:rPr>
          <w:b/>
          <w:sz w:val="22"/>
          <w:szCs w:val="22"/>
        </w:rPr>
        <w:t>2.2</w:t>
      </w:r>
      <w:r w:rsidRPr="00A401D5">
        <w:rPr>
          <w:b/>
          <w:sz w:val="22"/>
          <w:szCs w:val="22"/>
        </w:rPr>
        <w:tab/>
        <w:t>Steam Compatibility.</w:t>
      </w:r>
      <w:r>
        <w:rPr>
          <w:sz w:val="22"/>
          <w:szCs w:val="22"/>
        </w:rPr>
        <w:t xml:space="preserve">  Valve </w:t>
      </w:r>
      <w:r>
        <w:rPr>
          <w:rFonts w:hint="eastAsia"/>
          <w:sz w:val="22"/>
          <w:szCs w:val="22"/>
          <w:lang w:eastAsia="ja-JP"/>
        </w:rPr>
        <w:t>shall</w:t>
      </w:r>
      <w:r>
        <w:rPr>
          <w:sz w:val="22"/>
          <w:szCs w:val="22"/>
          <w:lang w:eastAsia="ja-JP"/>
        </w:rPr>
        <w:t>, with Developer’s cooperation,</w:t>
      </w:r>
      <w:r>
        <w:rPr>
          <w:sz w:val="22"/>
          <w:szCs w:val="22"/>
        </w:rPr>
        <w:t xml:space="preserve"> make the Game Demos compatible with Steam.  Developer</w:t>
      </w:r>
      <w:r>
        <w:rPr>
          <w:rFonts w:hint="eastAsia"/>
          <w:sz w:val="22"/>
          <w:szCs w:val="22"/>
          <w:lang w:eastAsia="ja-JP"/>
        </w:rPr>
        <w:t>shall</w:t>
      </w:r>
      <w:r>
        <w:rPr>
          <w:sz w:val="22"/>
          <w:szCs w:val="22"/>
          <w:lang w:eastAsia="ja-JP"/>
        </w:rPr>
        <w:t>, in cooperation with Valve, use reasonable efforts to</w:t>
      </w:r>
      <w:r>
        <w:rPr>
          <w:sz w:val="22"/>
          <w:szCs w:val="22"/>
        </w:rPr>
        <w:t xml:space="preserve"> maintain compatibility of the Game Demos with future versions of Steam.  </w:t>
      </w:r>
    </w:p>
    <w:p w:rsidR="00F57232" w:rsidRDefault="00F57232" w:rsidP="00F57232">
      <w:pPr>
        <w:jc w:val="both"/>
        <w:rPr>
          <w:sz w:val="22"/>
          <w:szCs w:val="22"/>
        </w:rPr>
      </w:pPr>
    </w:p>
    <w:p w:rsidR="00F57232" w:rsidRDefault="00F57232" w:rsidP="00F57232">
      <w:pPr>
        <w:ind w:firstLine="720"/>
        <w:jc w:val="both"/>
        <w:rPr>
          <w:sz w:val="22"/>
          <w:szCs w:val="22"/>
        </w:rPr>
      </w:pPr>
      <w:r w:rsidRPr="00A401D5">
        <w:rPr>
          <w:b/>
          <w:sz w:val="22"/>
          <w:szCs w:val="22"/>
        </w:rPr>
        <w:t>2.3</w:t>
      </w:r>
      <w:r w:rsidRPr="00A401D5">
        <w:rPr>
          <w:b/>
          <w:sz w:val="22"/>
          <w:szCs w:val="22"/>
        </w:rPr>
        <w:tab/>
        <w:t>QA.</w:t>
      </w:r>
      <w:r>
        <w:rPr>
          <w:sz w:val="22"/>
          <w:szCs w:val="22"/>
        </w:rPr>
        <w:t xml:space="preserve">Developer shall perform quality assurance and other error testing of the Game Demos (including any Localized Versions and all Game Demo Updates and other deliverables delivered pursuant to </w:t>
      </w:r>
      <w:r>
        <w:rPr>
          <w:b/>
          <w:sz w:val="22"/>
          <w:szCs w:val="22"/>
          <w:u w:val="single"/>
        </w:rPr>
        <w:t>Section 5.2</w:t>
      </w:r>
      <w:r>
        <w:rPr>
          <w:sz w:val="22"/>
          <w:szCs w:val="22"/>
        </w:rPr>
        <w:t xml:space="preserve">), consistent with industry standards, prior to its delivery of final versions of each to Valve. </w:t>
      </w:r>
    </w:p>
    <w:p w:rsidR="00F57232" w:rsidRDefault="00F57232" w:rsidP="00F57232">
      <w:pPr>
        <w:ind w:firstLine="720"/>
        <w:jc w:val="both"/>
        <w:rPr>
          <w:sz w:val="22"/>
        </w:rPr>
      </w:pPr>
    </w:p>
    <w:p w:rsidR="00F57232" w:rsidRDefault="00F57232" w:rsidP="00F57232">
      <w:pPr>
        <w:ind w:firstLine="720"/>
        <w:jc w:val="both"/>
        <w:rPr>
          <w:b/>
          <w:sz w:val="22"/>
          <w:szCs w:val="22"/>
        </w:rPr>
      </w:pPr>
      <w:r w:rsidRPr="00931745">
        <w:rPr>
          <w:b/>
          <w:sz w:val="22"/>
        </w:rPr>
        <w:t>2.5</w:t>
      </w:r>
      <w:r w:rsidRPr="00931745">
        <w:rPr>
          <w:b/>
          <w:sz w:val="22"/>
        </w:rPr>
        <w:tab/>
      </w:r>
      <w:r>
        <w:rPr>
          <w:b/>
          <w:sz w:val="22"/>
        </w:rPr>
        <w:t xml:space="preserve">No Other In-Application </w:t>
      </w:r>
      <w:r w:rsidRPr="00931745">
        <w:rPr>
          <w:b/>
          <w:sz w:val="22"/>
        </w:rPr>
        <w:t>Stores.</w:t>
      </w:r>
      <w:r w:rsidRPr="00931745">
        <w:rPr>
          <w:sz w:val="22"/>
          <w:szCs w:val="22"/>
        </w:rPr>
        <w:t xml:space="preserve">The parties further agree that </w:t>
      </w:r>
      <w:r w:rsidR="0055008A">
        <w:rPr>
          <w:sz w:val="22"/>
          <w:szCs w:val="22"/>
        </w:rPr>
        <w:t>Game Demo</w:t>
      </w:r>
      <w:r w:rsidRPr="00931745">
        <w:rPr>
          <w:sz w:val="22"/>
          <w:szCs w:val="22"/>
        </w:rPr>
        <w:t xml:space="preserve">s distributed via Steam will not include functionality from or links to any store other than Steam, or any other facility for making purchases or payments.  For clarification, the preceding sentence does not apply to versions of </w:t>
      </w:r>
      <w:r w:rsidR="0055008A">
        <w:rPr>
          <w:sz w:val="22"/>
          <w:szCs w:val="22"/>
        </w:rPr>
        <w:t>Game Demo</w:t>
      </w:r>
      <w:r w:rsidRPr="00931745">
        <w:rPr>
          <w:sz w:val="22"/>
          <w:szCs w:val="22"/>
        </w:rPr>
        <w:t>s that are distributed outside of Steam</w:t>
      </w:r>
      <w:r>
        <w:rPr>
          <w:sz w:val="22"/>
          <w:szCs w:val="22"/>
        </w:rPr>
        <w:t xml:space="preserve"> (whether at brick-and-mortar retail stores or online)</w:t>
      </w:r>
      <w:r w:rsidRPr="00931745">
        <w:rPr>
          <w:sz w:val="22"/>
          <w:szCs w:val="22"/>
        </w:rPr>
        <w:t>, whether or not such versions use Steamworks.</w:t>
      </w:r>
    </w:p>
    <w:p w:rsidR="00F57232" w:rsidRDefault="00F57232" w:rsidP="00F57232">
      <w:pPr>
        <w:ind w:firstLine="720"/>
        <w:jc w:val="both"/>
        <w:rPr>
          <w:sz w:val="22"/>
          <w:szCs w:val="22"/>
        </w:rPr>
      </w:pPr>
    </w:p>
    <w:p w:rsidR="00F57232" w:rsidRDefault="00F57232" w:rsidP="00F57232">
      <w:pPr>
        <w:jc w:val="both"/>
        <w:rPr>
          <w:sz w:val="22"/>
          <w:szCs w:val="22"/>
        </w:rPr>
      </w:pPr>
    </w:p>
    <w:p w:rsidR="0053565C" w:rsidRDefault="0053565C">
      <w:pPr>
        <w:jc w:val="both"/>
        <w:rPr>
          <w:rFonts w:ascii="Times New Roman Bold" w:hAnsi="Times New Roman Bold" w:hint="eastAsia"/>
          <w:smallCaps/>
          <w:sz w:val="22"/>
          <w:szCs w:val="22"/>
        </w:rPr>
      </w:pPr>
      <w:r>
        <w:rPr>
          <w:rFonts w:ascii="Times New Roman Bold" w:hAnsi="Times New Roman Bold"/>
          <w:b/>
          <w:bCs/>
          <w:smallCaps/>
          <w:sz w:val="22"/>
          <w:szCs w:val="22"/>
        </w:rPr>
        <w:t>3.</w:t>
      </w:r>
      <w:r>
        <w:rPr>
          <w:rFonts w:ascii="Times New Roman Bold" w:hAnsi="Times New Roman Bold"/>
          <w:b/>
          <w:bCs/>
          <w:smallCaps/>
          <w:sz w:val="22"/>
          <w:szCs w:val="22"/>
        </w:rPr>
        <w:tab/>
        <w:t>Licenses.</w:t>
      </w:r>
    </w:p>
    <w:p w:rsidR="0053565C" w:rsidRDefault="0053565C">
      <w:pPr>
        <w:jc w:val="both"/>
        <w:rPr>
          <w:sz w:val="22"/>
          <w:szCs w:val="22"/>
          <w:highlight w:val="yellow"/>
        </w:rPr>
      </w:pPr>
    </w:p>
    <w:p w:rsidR="0053565C" w:rsidRDefault="0053565C">
      <w:pPr>
        <w:ind w:firstLine="720"/>
        <w:jc w:val="both"/>
        <w:rPr>
          <w:sz w:val="22"/>
          <w:szCs w:val="22"/>
        </w:rPr>
      </w:pPr>
      <w:r>
        <w:rPr>
          <w:b/>
          <w:sz w:val="22"/>
          <w:szCs w:val="22"/>
        </w:rPr>
        <w:t>3.1</w:t>
      </w:r>
      <w:r>
        <w:rPr>
          <w:b/>
          <w:sz w:val="22"/>
          <w:szCs w:val="22"/>
        </w:rPr>
        <w:tab/>
        <w:t>Code License.</w:t>
      </w:r>
      <w:r>
        <w:rPr>
          <w:sz w:val="22"/>
          <w:szCs w:val="22"/>
        </w:rPr>
        <w:t xml:space="preserve">  Developer hereby grants to Valve a non-exclusive license to internally reproduce and </w:t>
      </w:r>
      <w:r w:rsidR="00CA4248">
        <w:rPr>
          <w:sz w:val="22"/>
          <w:szCs w:val="22"/>
        </w:rPr>
        <w:t>mod</w:t>
      </w:r>
      <w:r>
        <w:rPr>
          <w:sz w:val="22"/>
          <w:szCs w:val="22"/>
        </w:rPr>
        <w:t xml:space="preserve">ify the </w:t>
      </w:r>
      <w:r w:rsidR="00CA4248">
        <w:rPr>
          <w:sz w:val="22"/>
          <w:szCs w:val="22"/>
        </w:rPr>
        <w:t>Game Demo</w:t>
      </w:r>
      <w:r>
        <w:rPr>
          <w:sz w:val="22"/>
          <w:szCs w:val="22"/>
        </w:rPr>
        <w:t xml:space="preserve">s in object code format solely as necessary to (a) enable the use and distribution of the </w:t>
      </w:r>
      <w:r w:rsidR="00CA4248">
        <w:rPr>
          <w:sz w:val="22"/>
          <w:szCs w:val="22"/>
        </w:rPr>
        <w:t>Game Demo</w:t>
      </w:r>
      <w:r>
        <w:rPr>
          <w:sz w:val="22"/>
          <w:szCs w:val="22"/>
        </w:rPr>
        <w:t xml:space="preserve">s via Steam, and (b) support the </w:t>
      </w:r>
      <w:r w:rsidR="00CA4248">
        <w:rPr>
          <w:sz w:val="22"/>
          <w:szCs w:val="22"/>
        </w:rPr>
        <w:t>Game Demo</w:t>
      </w:r>
      <w:r>
        <w:rPr>
          <w:sz w:val="22"/>
          <w:szCs w:val="22"/>
        </w:rPr>
        <w:t xml:space="preserve">s in the event that Developer fails to fulfill its obligations under </w:t>
      </w:r>
      <w:r>
        <w:rPr>
          <w:b/>
          <w:sz w:val="22"/>
          <w:szCs w:val="22"/>
        </w:rPr>
        <w:t>Section 5.1</w:t>
      </w:r>
      <w:r>
        <w:rPr>
          <w:sz w:val="22"/>
          <w:szCs w:val="22"/>
        </w:rPr>
        <w:t xml:space="preserve">.  Developer </w:t>
      </w:r>
      <w:r>
        <w:rPr>
          <w:rFonts w:hint="eastAsia"/>
          <w:sz w:val="22"/>
          <w:szCs w:val="22"/>
          <w:lang w:eastAsia="ja-JP"/>
        </w:rPr>
        <w:t>shall</w:t>
      </w:r>
      <w:r>
        <w:rPr>
          <w:sz w:val="22"/>
          <w:szCs w:val="22"/>
          <w:lang w:eastAsia="ja-JP"/>
        </w:rPr>
        <w:t xml:space="preserve"> use reasonable efforts to</w:t>
      </w:r>
      <w:r>
        <w:rPr>
          <w:sz w:val="22"/>
          <w:szCs w:val="22"/>
        </w:rPr>
        <w:t xml:space="preserve"> cooperate with Valve to maintain compatibility of the </w:t>
      </w:r>
      <w:r w:rsidR="00CA4248">
        <w:rPr>
          <w:sz w:val="22"/>
          <w:szCs w:val="22"/>
        </w:rPr>
        <w:t>Game Demo</w:t>
      </w:r>
      <w:r>
        <w:rPr>
          <w:sz w:val="22"/>
          <w:szCs w:val="22"/>
        </w:rPr>
        <w:t xml:space="preserve">s with future versions of Steam.  </w:t>
      </w:r>
    </w:p>
    <w:p w:rsidR="0053565C" w:rsidRDefault="0053565C">
      <w:pPr>
        <w:ind w:firstLine="720"/>
        <w:jc w:val="both"/>
        <w:rPr>
          <w:b/>
          <w:sz w:val="22"/>
          <w:szCs w:val="22"/>
        </w:rPr>
      </w:pPr>
    </w:p>
    <w:p w:rsidR="0053565C" w:rsidRDefault="0053565C">
      <w:pPr>
        <w:ind w:firstLine="720"/>
        <w:jc w:val="both"/>
        <w:rPr>
          <w:sz w:val="22"/>
          <w:szCs w:val="22"/>
        </w:rPr>
      </w:pPr>
      <w:r>
        <w:rPr>
          <w:b/>
          <w:sz w:val="22"/>
          <w:szCs w:val="22"/>
        </w:rPr>
        <w:t>3.2</w:t>
      </w:r>
      <w:r>
        <w:rPr>
          <w:b/>
          <w:sz w:val="22"/>
          <w:szCs w:val="22"/>
        </w:rPr>
        <w:tab/>
        <w:t>Localized Versions.</w:t>
      </w:r>
      <w:r>
        <w:rPr>
          <w:bCs/>
          <w:sz w:val="22"/>
          <w:szCs w:val="22"/>
        </w:rPr>
        <w:t>Developer shall deliver to Valve any Localized Versions</w:t>
      </w:r>
      <w:r>
        <w:rPr>
          <w:rFonts w:hint="eastAsia"/>
          <w:bCs/>
          <w:sz w:val="22"/>
          <w:szCs w:val="22"/>
          <w:lang w:eastAsia="ja-JP"/>
        </w:rPr>
        <w:t xml:space="preserve"> of the </w:t>
      </w:r>
      <w:r w:rsidR="00CA4248">
        <w:rPr>
          <w:rFonts w:hint="eastAsia"/>
          <w:bCs/>
          <w:sz w:val="22"/>
          <w:szCs w:val="22"/>
          <w:lang w:eastAsia="ja-JP"/>
        </w:rPr>
        <w:t>Game Demo</w:t>
      </w:r>
      <w:r>
        <w:rPr>
          <w:rFonts w:hint="eastAsia"/>
          <w:bCs/>
          <w:sz w:val="22"/>
          <w:szCs w:val="22"/>
          <w:lang w:eastAsia="ja-JP"/>
        </w:rPr>
        <w:t>s</w:t>
      </w:r>
      <w:r>
        <w:rPr>
          <w:bCs/>
          <w:sz w:val="22"/>
          <w:szCs w:val="22"/>
        </w:rPr>
        <w:t xml:space="preserve">, in object code form, in beta and final forms.  Upon delivery to Valve of any Localized Versions, such Localized Versions </w:t>
      </w:r>
      <w:r>
        <w:rPr>
          <w:sz w:val="22"/>
          <w:szCs w:val="22"/>
        </w:rPr>
        <w:t xml:space="preserve">shall be deemed to become part of the </w:t>
      </w:r>
      <w:r w:rsidR="00CA4248">
        <w:rPr>
          <w:sz w:val="22"/>
          <w:szCs w:val="22"/>
        </w:rPr>
        <w:t>Game Demo</w:t>
      </w:r>
      <w:r>
        <w:rPr>
          <w:sz w:val="22"/>
          <w:szCs w:val="22"/>
        </w:rPr>
        <w:t>s.</w:t>
      </w:r>
    </w:p>
    <w:p w:rsidR="0053565C" w:rsidRDefault="0053565C">
      <w:pPr>
        <w:ind w:firstLine="720"/>
        <w:jc w:val="both"/>
        <w:rPr>
          <w:b/>
          <w:sz w:val="22"/>
          <w:szCs w:val="22"/>
        </w:rPr>
      </w:pPr>
    </w:p>
    <w:p w:rsidR="0053565C" w:rsidRDefault="0053565C">
      <w:pPr>
        <w:ind w:firstLine="720"/>
        <w:jc w:val="both"/>
        <w:rPr>
          <w:sz w:val="22"/>
          <w:szCs w:val="22"/>
        </w:rPr>
      </w:pPr>
      <w:r>
        <w:rPr>
          <w:b/>
          <w:sz w:val="22"/>
          <w:szCs w:val="22"/>
        </w:rPr>
        <w:t>3.3</w:t>
      </w:r>
      <w:r>
        <w:rPr>
          <w:b/>
          <w:sz w:val="22"/>
          <w:szCs w:val="22"/>
        </w:rPr>
        <w:tab/>
        <w:t>Electronic Delivery License.</w:t>
      </w:r>
      <w:r>
        <w:rPr>
          <w:sz w:val="22"/>
          <w:szCs w:val="22"/>
        </w:rPr>
        <w:t xml:space="preserve">  Developer hereby grants to Valve a non-exclusive, worldwide</w:t>
      </w:r>
      <w:r w:rsidR="00F57232">
        <w:rPr>
          <w:sz w:val="22"/>
          <w:szCs w:val="22"/>
        </w:rPr>
        <w:t>,</w:t>
      </w:r>
      <w:r>
        <w:rPr>
          <w:sz w:val="22"/>
          <w:szCs w:val="22"/>
        </w:rPr>
        <w:t xml:space="preserve"> royalty-free, fully paid up license to reproduce, publicly display and perform, transmit, sell, license and otherwise directly distribute the </w:t>
      </w:r>
      <w:r w:rsidR="00CA4248">
        <w:rPr>
          <w:sz w:val="22"/>
          <w:szCs w:val="22"/>
        </w:rPr>
        <w:t>Game Demo</w:t>
      </w:r>
      <w:r>
        <w:rPr>
          <w:sz w:val="22"/>
          <w:szCs w:val="22"/>
        </w:rPr>
        <w:t xml:space="preserve">s in object code form via Steam. </w:t>
      </w:r>
    </w:p>
    <w:p w:rsidR="0053565C" w:rsidRDefault="0053565C">
      <w:pPr>
        <w:jc w:val="both"/>
        <w:rPr>
          <w:b/>
          <w:sz w:val="22"/>
          <w:szCs w:val="22"/>
        </w:rPr>
      </w:pPr>
    </w:p>
    <w:p w:rsidR="0053565C" w:rsidRDefault="0053565C">
      <w:pPr>
        <w:jc w:val="both"/>
        <w:rPr>
          <w:sz w:val="22"/>
          <w:szCs w:val="22"/>
        </w:rPr>
      </w:pPr>
      <w:r>
        <w:rPr>
          <w:b/>
          <w:bCs/>
          <w:sz w:val="22"/>
          <w:szCs w:val="22"/>
        </w:rPr>
        <w:tab/>
        <w:t>3.</w:t>
      </w:r>
      <w:r w:rsidR="00B93141">
        <w:rPr>
          <w:b/>
          <w:bCs/>
          <w:sz w:val="22"/>
          <w:szCs w:val="22"/>
          <w:lang w:eastAsia="ja-JP"/>
        </w:rPr>
        <w:t>4</w:t>
      </w:r>
      <w:r>
        <w:rPr>
          <w:b/>
          <w:bCs/>
          <w:sz w:val="22"/>
          <w:szCs w:val="22"/>
        </w:rPr>
        <w:tab/>
        <w:t xml:space="preserve">Trademark and Copyright License for </w:t>
      </w:r>
      <w:r w:rsidR="00CA4248">
        <w:rPr>
          <w:b/>
          <w:bCs/>
          <w:sz w:val="22"/>
          <w:szCs w:val="22"/>
        </w:rPr>
        <w:t>Game Demo</w:t>
      </w:r>
      <w:r w:rsidR="00F27972">
        <w:rPr>
          <w:b/>
          <w:bCs/>
          <w:sz w:val="22"/>
          <w:szCs w:val="22"/>
        </w:rPr>
        <w:t>s</w:t>
      </w:r>
      <w:r>
        <w:rPr>
          <w:b/>
          <w:bCs/>
          <w:sz w:val="22"/>
          <w:szCs w:val="22"/>
        </w:rPr>
        <w:t xml:space="preserve"> Marketing</w:t>
      </w:r>
      <w:r>
        <w:rPr>
          <w:bCs/>
          <w:sz w:val="22"/>
          <w:szCs w:val="22"/>
        </w:rPr>
        <w:t xml:space="preserve">.  Developer hereby grants to Valve a worldwide, nonexclusive, royalty-free, fully paid up license, during the Term, to use, publicly display and perform, reproduce, distribute and display the trademarks, including logos, used for the </w:t>
      </w:r>
      <w:r w:rsidR="00CA4248">
        <w:rPr>
          <w:bCs/>
          <w:sz w:val="22"/>
          <w:szCs w:val="22"/>
        </w:rPr>
        <w:t>Game Demo</w:t>
      </w:r>
      <w:r>
        <w:rPr>
          <w:bCs/>
          <w:sz w:val="22"/>
          <w:szCs w:val="22"/>
        </w:rPr>
        <w:t xml:space="preserve">s and materials from the </w:t>
      </w:r>
      <w:r w:rsidR="00CA4248">
        <w:rPr>
          <w:bCs/>
          <w:sz w:val="22"/>
          <w:szCs w:val="22"/>
        </w:rPr>
        <w:t>Game Demo</w:t>
      </w:r>
      <w:r>
        <w:rPr>
          <w:bCs/>
          <w:sz w:val="22"/>
          <w:szCs w:val="22"/>
        </w:rPr>
        <w:t>s (e.g., screenshots, movies, etc.) (the</w:t>
      </w:r>
      <w:r>
        <w:rPr>
          <w:b/>
          <w:bCs/>
          <w:sz w:val="22"/>
          <w:szCs w:val="22"/>
        </w:rPr>
        <w:t>“Marks”</w:t>
      </w:r>
      <w:r>
        <w:rPr>
          <w:bCs/>
          <w:sz w:val="22"/>
          <w:szCs w:val="22"/>
        </w:rPr>
        <w:t>) as part of or in connection with promotion, marketing, licensing</w:t>
      </w:r>
      <w:r w:rsidR="00F27972">
        <w:rPr>
          <w:bCs/>
          <w:sz w:val="22"/>
          <w:szCs w:val="22"/>
        </w:rPr>
        <w:t xml:space="preserve">, or distribution of the </w:t>
      </w:r>
      <w:r w:rsidR="00CA4248">
        <w:rPr>
          <w:bCs/>
          <w:sz w:val="22"/>
          <w:szCs w:val="22"/>
        </w:rPr>
        <w:t>Game Demo</w:t>
      </w:r>
      <w:r w:rsidR="00F27972">
        <w:rPr>
          <w:bCs/>
          <w:sz w:val="22"/>
          <w:szCs w:val="22"/>
        </w:rPr>
        <w:t>s</w:t>
      </w:r>
      <w:r>
        <w:rPr>
          <w:bCs/>
          <w:sz w:val="22"/>
          <w:szCs w:val="22"/>
        </w:rPr>
        <w:t xml:space="preserve">. </w:t>
      </w:r>
    </w:p>
    <w:p w:rsidR="0053565C" w:rsidRDefault="0053565C">
      <w:pPr>
        <w:jc w:val="both"/>
        <w:rPr>
          <w:bCs/>
          <w:sz w:val="22"/>
          <w:szCs w:val="22"/>
        </w:rPr>
      </w:pPr>
    </w:p>
    <w:p w:rsidR="0053565C" w:rsidRDefault="0053565C">
      <w:pPr>
        <w:jc w:val="both"/>
        <w:rPr>
          <w:rStyle w:val="DeltaViewInsertion"/>
          <w:color w:val="auto"/>
          <w:sz w:val="22"/>
          <w:szCs w:val="22"/>
          <w:u w:val="none"/>
        </w:rPr>
      </w:pPr>
      <w:r>
        <w:rPr>
          <w:bCs/>
          <w:sz w:val="22"/>
          <w:szCs w:val="22"/>
        </w:rPr>
        <w:tab/>
      </w:r>
      <w:r>
        <w:rPr>
          <w:b/>
          <w:bCs/>
          <w:sz w:val="22"/>
          <w:szCs w:val="22"/>
        </w:rPr>
        <w:t>3.</w:t>
      </w:r>
      <w:r w:rsidR="00B93141">
        <w:rPr>
          <w:b/>
          <w:bCs/>
          <w:sz w:val="22"/>
          <w:szCs w:val="22"/>
        </w:rPr>
        <w:t>5</w:t>
      </w:r>
      <w:r>
        <w:rPr>
          <w:b/>
          <w:bCs/>
          <w:sz w:val="22"/>
          <w:szCs w:val="22"/>
        </w:rPr>
        <w:tab/>
        <w:t xml:space="preserve">Steam SDK License.  </w:t>
      </w:r>
      <w:r>
        <w:rPr>
          <w:rStyle w:val="DeltaViewInsertion"/>
          <w:color w:val="auto"/>
          <w:sz w:val="22"/>
          <w:szCs w:val="22"/>
          <w:u w:val="none"/>
        </w:rPr>
        <w:t xml:space="preserve">Valve hereby grants to Developer </w:t>
      </w:r>
      <w:r>
        <w:rPr>
          <w:rStyle w:val="DeltaViewInsertion"/>
          <w:rFonts w:hint="eastAsia"/>
          <w:color w:val="auto"/>
          <w:sz w:val="22"/>
          <w:szCs w:val="22"/>
          <w:u w:val="none"/>
          <w:lang w:eastAsia="ja-JP"/>
        </w:rPr>
        <w:t>a</w:t>
      </w:r>
      <w:r>
        <w:rPr>
          <w:rStyle w:val="DeltaViewInsertion"/>
          <w:color w:val="auto"/>
          <w:sz w:val="22"/>
          <w:szCs w:val="22"/>
          <w:u w:val="none"/>
        </w:rPr>
        <w:t xml:space="preserve"> non-exclusive, royalty-free, worldwide right and license to use and internally reproduce the Steam SDK (as defined in Exhibit B) solely for the purpose of integrating Steam Backend Services for the </w:t>
      </w:r>
      <w:r w:rsidR="00CA4248">
        <w:rPr>
          <w:rStyle w:val="DeltaViewInsertion"/>
          <w:color w:val="auto"/>
          <w:sz w:val="22"/>
          <w:szCs w:val="22"/>
          <w:u w:val="none"/>
        </w:rPr>
        <w:t>Game Demo</w:t>
      </w:r>
      <w:r>
        <w:rPr>
          <w:rStyle w:val="DeltaViewInsertion"/>
          <w:color w:val="auto"/>
          <w:sz w:val="22"/>
          <w:szCs w:val="22"/>
          <w:u w:val="none"/>
        </w:rPr>
        <w:t xml:space="preserve">s and adapting the </w:t>
      </w:r>
      <w:r w:rsidR="00CA4248">
        <w:rPr>
          <w:rStyle w:val="DeltaViewInsertion"/>
          <w:color w:val="auto"/>
          <w:sz w:val="22"/>
          <w:szCs w:val="22"/>
          <w:u w:val="none"/>
        </w:rPr>
        <w:t>Game Demo</w:t>
      </w:r>
      <w:r>
        <w:rPr>
          <w:rStyle w:val="DeltaViewInsertion"/>
          <w:color w:val="auto"/>
          <w:sz w:val="22"/>
          <w:szCs w:val="22"/>
          <w:u w:val="none"/>
        </w:rPr>
        <w:t>s for delivery and use via Steam.</w:t>
      </w:r>
    </w:p>
    <w:p w:rsidR="00F57232" w:rsidRDefault="00F57232" w:rsidP="00F57232">
      <w:pPr>
        <w:jc w:val="both"/>
        <w:rPr>
          <w:b/>
          <w:bCs/>
          <w:sz w:val="22"/>
          <w:szCs w:val="22"/>
        </w:rPr>
      </w:pPr>
    </w:p>
    <w:p w:rsidR="00F57232" w:rsidRDefault="00F57232" w:rsidP="00F57232">
      <w:pPr>
        <w:jc w:val="both"/>
        <w:rPr>
          <w:b/>
          <w:bCs/>
          <w:sz w:val="22"/>
          <w:szCs w:val="22"/>
        </w:rPr>
      </w:pPr>
    </w:p>
    <w:p w:rsidR="0053565C" w:rsidRDefault="0053565C">
      <w:pPr>
        <w:jc w:val="both"/>
        <w:rPr>
          <w:bCs/>
          <w:sz w:val="22"/>
          <w:szCs w:val="22"/>
        </w:rPr>
      </w:pPr>
      <w:r>
        <w:rPr>
          <w:b/>
          <w:bCs/>
          <w:sz w:val="22"/>
          <w:szCs w:val="22"/>
        </w:rPr>
        <w:t>4.</w:t>
      </w:r>
      <w:r>
        <w:rPr>
          <w:b/>
          <w:bCs/>
          <w:sz w:val="22"/>
          <w:szCs w:val="22"/>
        </w:rPr>
        <w:tab/>
      </w:r>
      <w:r>
        <w:rPr>
          <w:rFonts w:ascii="Times New Roman Bold" w:hAnsi="Times New Roman Bold"/>
          <w:b/>
          <w:bCs/>
          <w:smallCaps/>
          <w:sz w:val="22"/>
          <w:szCs w:val="22"/>
        </w:rPr>
        <w:t>Marketing.</w:t>
      </w:r>
    </w:p>
    <w:p w:rsidR="0053565C" w:rsidRDefault="0053565C">
      <w:pPr>
        <w:ind w:firstLine="720"/>
        <w:jc w:val="both"/>
        <w:rPr>
          <w:bCs/>
          <w:sz w:val="22"/>
          <w:szCs w:val="22"/>
        </w:rPr>
      </w:pPr>
    </w:p>
    <w:p w:rsidR="0053565C" w:rsidRDefault="0053565C">
      <w:pPr>
        <w:jc w:val="both"/>
        <w:rPr>
          <w:rStyle w:val="DeltaViewInsertion"/>
          <w:color w:val="auto"/>
          <w:sz w:val="22"/>
          <w:szCs w:val="22"/>
          <w:u w:val="none"/>
        </w:rPr>
      </w:pPr>
      <w:r>
        <w:rPr>
          <w:bCs/>
          <w:sz w:val="22"/>
          <w:szCs w:val="22"/>
        </w:rPr>
        <w:t xml:space="preserve">Valve will, at its own expense and sole discretion, market and promote the </w:t>
      </w:r>
      <w:r w:rsidR="00CA4248">
        <w:rPr>
          <w:bCs/>
          <w:sz w:val="22"/>
          <w:szCs w:val="22"/>
        </w:rPr>
        <w:t>Game Demo</w:t>
      </w:r>
      <w:r>
        <w:rPr>
          <w:bCs/>
          <w:sz w:val="22"/>
          <w:szCs w:val="22"/>
        </w:rPr>
        <w:t xml:space="preserve">s via Steam and the Steam web site located at </w:t>
      </w:r>
      <w:hyperlink r:id="rId7" w:history="1">
        <w:r>
          <w:rPr>
            <w:rStyle w:val="Hyperlink"/>
            <w:bCs/>
            <w:sz w:val="22"/>
            <w:szCs w:val="22"/>
          </w:rPr>
          <w:t>www.steamgames.com</w:t>
        </w:r>
      </w:hyperlink>
      <w:r>
        <w:rPr>
          <w:bCs/>
          <w:sz w:val="22"/>
          <w:szCs w:val="22"/>
        </w:rPr>
        <w:t xml:space="preserve"> (collectively “</w:t>
      </w:r>
      <w:r>
        <w:rPr>
          <w:b/>
          <w:sz w:val="22"/>
          <w:szCs w:val="22"/>
        </w:rPr>
        <w:t>Steam Website</w:t>
      </w:r>
      <w:r>
        <w:rPr>
          <w:bCs/>
          <w:sz w:val="22"/>
          <w:szCs w:val="22"/>
        </w:rPr>
        <w:t xml:space="preserve">”), and press releases.  </w:t>
      </w:r>
      <w:bookmarkStart w:id="7" w:name="_DV_M138"/>
      <w:bookmarkStart w:id="8" w:name="_DV_M140"/>
      <w:bookmarkStart w:id="9" w:name="_DV_M142"/>
      <w:bookmarkStart w:id="10" w:name="_DV_M143"/>
      <w:bookmarkEnd w:id="7"/>
      <w:bookmarkEnd w:id="8"/>
      <w:bookmarkEnd w:id="9"/>
      <w:bookmarkEnd w:id="10"/>
    </w:p>
    <w:p w:rsidR="00F57232" w:rsidRDefault="00F57232" w:rsidP="00F57232">
      <w:pPr>
        <w:jc w:val="both"/>
        <w:rPr>
          <w:b/>
          <w:bCs/>
          <w:sz w:val="22"/>
          <w:szCs w:val="22"/>
        </w:rPr>
      </w:pPr>
      <w:bookmarkStart w:id="11" w:name="_DV_M158"/>
      <w:bookmarkStart w:id="12" w:name="_DV_M159"/>
      <w:bookmarkStart w:id="13" w:name="_DV_M160"/>
      <w:bookmarkStart w:id="14" w:name="_DV_M161"/>
      <w:bookmarkStart w:id="15" w:name="_DV_M162"/>
      <w:bookmarkStart w:id="16" w:name="_DV_M163"/>
      <w:bookmarkStart w:id="17" w:name="_DV_M173"/>
      <w:bookmarkStart w:id="18" w:name="_DV_M174"/>
      <w:bookmarkEnd w:id="11"/>
      <w:bookmarkEnd w:id="12"/>
      <w:bookmarkEnd w:id="13"/>
      <w:bookmarkEnd w:id="14"/>
      <w:bookmarkEnd w:id="15"/>
      <w:bookmarkEnd w:id="16"/>
      <w:bookmarkEnd w:id="17"/>
      <w:bookmarkEnd w:id="18"/>
    </w:p>
    <w:p w:rsidR="00F57232" w:rsidRDefault="00F57232" w:rsidP="00F57232">
      <w:pPr>
        <w:jc w:val="both"/>
        <w:rPr>
          <w:b/>
          <w:bCs/>
          <w:sz w:val="22"/>
          <w:szCs w:val="22"/>
        </w:rPr>
      </w:pPr>
    </w:p>
    <w:p w:rsidR="0053565C" w:rsidRDefault="0053565C">
      <w:pPr>
        <w:jc w:val="both"/>
        <w:rPr>
          <w:b/>
          <w:bCs/>
          <w:sz w:val="22"/>
          <w:szCs w:val="22"/>
        </w:rPr>
      </w:pPr>
      <w:r>
        <w:rPr>
          <w:b/>
          <w:bCs/>
          <w:sz w:val="22"/>
          <w:szCs w:val="22"/>
        </w:rPr>
        <w:t>5.</w:t>
      </w:r>
      <w:r>
        <w:rPr>
          <w:b/>
          <w:bCs/>
          <w:sz w:val="22"/>
          <w:szCs w:val="22"/>
        </w:rPr>
        <w:tab/>
      </w:r>
      <w:r>
        <w:rPr>
          <w:rFonts w:ascii="Times New Roman Bold" w:hAnsi="Times New Roman Bold"/>
          <w:b/>
          <w:bCs/>
          <w:smallCaps/>
          <w:sz w:val="22"/>
          <w:szCs w:val="22"/>
        </w:rPr>
        <w:t>Support.</w:t>
      </w:r>
    </w:p>
    <w:p w:rsidR="0053565C" w:rsidRDefault="0053565C">
      <w:pPr>
        <w:jc w:val="both"/>
        <w:rPr>
          <w:bCs/>
          <w:sz w:val="22"/>
          <w:szCs w:val="22"/>
        </w:rPr>
      </w:pPr>
    </w:p>
    <w:p w:rsidR="0053565C" w:rsidRDefault="0053565C">
      <w:pPr>
        <w:jc w:val="both"/>
        <w:rPr>
          <w:sz w:val="22"/>
          <w:szCs w:val="22"/>
        </w:rPr>
      </w:pPr>
      <w:r>
        <w:rPr>
          <w:bCs/>
          <w:sz w:val="22"/>
          <w:szCs w:val="22"/>
        </w:rPr>
        <w:tab/>
      </w:r>
      <w:r>
        <w:rPr>
          <w:b/>
          <w:bCs/>
          <w:sz w:val="22"/>
          <w:szCs w:val="22"/>
        </w:rPr>
        <w:t>5.1</w:t>
      </w:r>
      <w:r>
        <w:rPr>
          <w:b/>
          <w:bCs/>
          <w:sz w:val="22"/>
          <w:szCs w:val="22"/>
        </w:rPr>
        <w:tab/>
        <w:t>Developer Support to Valve.</w:t>
      </w:r>
      <w:r>
        <w:rPr>
          <w:bCs/>
          <w:sz w:val="22"/>
          <w:szCs w:val="22"/>
        </w:rPr>
        <w:t xml:space="preserve">  During the term of this Agreement, Developer shall provide Valve with the following support for the </w:t>
      </w:r>
      <w:r w:rsidR="00CA4248">
        <w:rPr>
          <w:bCs/>
          <w:sz w:val="22"/>
          <w:szCs w:val="22"/>
        </w:rPr>
        <w:t>Game Demo</w:t>
      </w:r>
      <w:r>
        <w:rPr>
          <w:bCs/>
          <w:sz w:val="22"/>
          <w:szCs w:val="22"/>
        </w:rPr>
        <w:t xml:space="preserve">s: (a) deliver all corrections and enhancements, in object code form, made to the </w:t>
      </w:r>
      <w:r w:rsidR="00CA4248">
        <w:rPr>
          <w:bCs/>
          <w:sz w:val="22"/>
          <w:szCs w:val="22"/>
        </w:rPr>
        <w:t>Game Demo</w:t>
      </w:r>
      <w:r>
        <w:rPr>
          <w:bCs/>
          <w:sz w:val="22"/>
          <w:szCs w:val="22"/>
        </w:rPr>
        <w:t xml:space="preserve">s, in beta and final forms, when available but in no event later than they are provided to any other third party; (b) promptly correct all material errors or defects in the </w:t>
      </w:r>
      <w:r w:rsidR="00CA4248">
        <w:rPr>
          <w:bCs/>
          <w:sz w:val="22"/>
          <w:szCs w:val="22"/>
        </w:rPr>
        <w:t>Game Demo</w:t>
      </w:r>
      <w:r>
        <w:rPr>
          <w:bCs/>
          <w:sz w:val="22"/>
          <w:szCs w:val="22"/>
        </w:rPr>
        <w:t xml:space="preserve">s reported by Valve and deliver such corrections to Valve in object code form in a timely fashion; (c) provide such other reasonable additional support, including but not limited to providing </w:t>
      </w:r>
      <w:r>
        <w:rPr>
          <w:rFonts w:hint="eastAsia"/>
          <w:bCs/>
          <w:sz w:val="22"/>
          <w:szCs w:val="22"/>
          <w:lang w:eastAsia="ja-JP"/>
        </w:rPr>
        <w:t xml:space="preserve">to </w:t>
      </w:r>
      <w:r>
        <w:rPr>
          <w:bCs/>
          <w:sz w:val="22"/>
          <w:szCs w:val="22"/>
        </w:rPr>
        <w:t xml:space="preserve">Valve any corrections or enhancements to the </w:t>
      </w:r>
      <w:r w:rsidR="00CA4248">
        <w:rPr>
          <w:bCs/>
          <w:sz w:val="22"/>
          <w:szCs w:val="22"/>
        </w:rPr>
        <w:t>Game Demo</w:t>
      </w:r>
      <w:r>
        <w:rPr>
          <w:bCs/>
          <w:sz w:val="22"/>
          <w:szCs w:val="22"/>
        </w:rPr>
        <w:t xml:space="preserve">s as are necessary for Valve to provide the Steam Backend Services;  and (d) promptly respond to Valve’s questions regarding the </w:t>
      </w:r>
      <w:r w:rsidR="00CA4248">
        <w:rPr>
          <w:bCs/>
          <w:sz w:val="22"/>
          <w:szCs w:val="22"/>
        </w:rPr>
        <w:t>Game Demo</w:t>
      </w:r>
      <w:r>
        <w:rPr>
          <w:bCs/>
          <w:sz w:val="22"/>
          <w:szCs w:val="22"/>
        </w:rPr>
        <w:t xml:space="preserve">s.  Upon delivery to Valve of final versions of any </w:t>
      </w:r>
      <w:r>
        <w:rPr>
          <w:sz w:val="22"/>
          <w:szCs w:val="22"/>
        </w:rPr>
        <w:t xml:space="preserve">corrections and enhancements or other deliverables under this Section 5.1, such materials shall be deemed to become part of the </w:t>
      </w:r>
      <w:r w:rsidR="00CA4248">
        <w:rPr>
          <w:sz w:val="22"/>
          <w:szCs w:val="22"/>
        </w:rPr>
        <w:t>Game Demo</w:t>
      </w:r>
      <w:r>
        <w:rPr>
          <w:sz w:val="22"/>
          <w:szCs w:val="22"/>
        </w:rPr>
        <w:t>s.</w:t>
      </w:r>
    </w:p>
    <w:p w:rsidR="0053565C" w:rsidRDefault="0053565C">
      <w:pPr>
        <w:ind w:firstLine="720"/>
        <w:jc w:val="both"/>
        <w:rPr>
          <w:b/>
          <w:sz w:val="22"/>
          <w:szCs w:val="22"/>
        </w:rPr>
      </w:pPr>
    </w:p>
    <w:p w:rsidR="0053565C" w:rsidRDefault="0053565C">
      <w:pPr>
        <w:ind w:firstLine="720"/>
        <w:jc w:val="both"/>
        <w:rPr>
          <w:sz w:val="22"/>
          <w:szCs w:val="22"/>
        </w:rPr>
      </w:pPr>
      <w:r>
        <w:rPr>
          <w:b/>
          <w:sz w:val="22"/>
          <w:szCs w:val="22"/>
        </w:rPr>
        <w:t>5.2</w:t>
      </w:r>
      <w:r>
        <w:rPr>
          <w:b/>
          <w:sz w:val="22"/>
          <w:szCs w:val="22"/>
        </w:rPr>
        <w:tab/>
      </w:r>
      <w:r>
        <w:rPr>
          <w:b/>
          <w:bCs/>
          <w:sz w:val="22"/>
          <w:szCs w:val="22"/>
        </w:rPr>
        <w:t xml:space="preserve">Developer Support to End Users of the </w:t>
      </w:r>
      <w:r w:rsidR="00CA4248">
        <w:rPr>
          <w:b/>
          <w:bCs/>
          <w:sz w:val="22"/>
          <w:szCs w:val="22"/>
        </w:rPr>
        <w:t>Game Demo</w:t>
      </w:r>
      <w:r>
        <w:rPr>
          <w:b/>
          <w:bCs/>
          <w:sz w:val="22"/>
          <w:szCs w:val="22"/>
        </w:rPr>
        <w:t xml:space="preserve">s.  </w:t>
      </w:r>
      <w:r>
        <w:rPr>
          <w:sz w:val="22"/>
          <w:szCs w:val="22"/>
        </w:rPr>
        <w:t xml:space="preserve">Developer will provide support for </w:t>
      </w:r>
      <w:r>
        <w:rPr>
          <w:rFonts w:hint="eastAsia"/>
          <w:sz w:val="22"/>
          <w:szCs w:val="22"/>
          <w:lang w:eastAsia="ja-JP"/>
        </w:rPr>
        <w:t>E</w:t>
      </w:r>
      <w:r>
        <w:rPr>
          <w:sz w:val="22"/>
          <w:szCs w:val="22"/>
        </w:rPr>
        <w:t xml:space="preserve">nd </w:t>
      </w:r>
      <w:r>
        <w:rPr>
          <w:rFonts w:hint="eastAsia"/>
          <w:sz w:val="22"/>
          <w:szCs w:val="22"/>
          <w:lang w:eastAsia="ja-JP"/>
        </w:rPr>
        <w:t>U</w:t>
      </w:r>
      <w:r>
        <w:rPr>
          <w:sz w:val="22"/>
          <w:szCs w:val="22"/>
        </w:rPr>
        <w:t xml:space="preserve">sers of </w:t>
      </w:r>
      <w:r w:rsidR="00CA4248">
        <w:rPr>
          <w:sz w:val="22"/>
          <w:szCs w:val="22"/>
        </w:rPr>
        <w:t>Game Demo</w:t>
      </w:r>
      <w:r>
        <w:rPr>
          <w:sz w:val="22"/>
          <w:szCs w:val="22"/>
        </w:rPr>
        <w:t>s</w:t>
      </w:r>
      <w:r>
        <w:rPr>
          <w:rStyle w:val="DeltaViewMoveDestination"/>
          <w:color w:val="auto"/>
          <w:sz w:val="22"/>
          <w:szCs w:val="22"/>
          <w:u w:val="none"/>
        </w:rPr>
        <w:t xml:space="preserve">, including but not limited to </w:t>
      </w:r>
      <w:r>
        <w:rPr>
          <w:rStyle w:val="DeltaViewInsertion"/>
          <w:color w:val="auto"/>
          <w:sz w:val="22"/>
          <w:szCs w:val="22"/>
          <w:u w:val="none"/>
        </w:rPr>
        <w:t xml:space="preserve">general questions concerning use of the </w:t>
      </w:r>
      <w:r w:rsidR="00CA4248">
        <w:rPr>
          <w:rStyle w:val="DeltaViewInsertion"/>
          <w:color w:val="auto"/>
          <w:sz w:val="22"/>
          <w:szCs w:val="22"/>
          <w:u w:val="none"/>
        </w:rPr>
        <w:t>Game Demo</w:t>
      </w:r>
      <w:r>
        <w:rPr>
          <w:rStyle w:val="DeltaViewInsertion"/>
          <w:color w:val="auto"/>
          <w:sz w:val="22"/>
          <w:szCs w:val="22"/>
          <w:u w:val="none"/>
        </w:rPr>
        <w:t>s and assisting customers in the diagnosis and correction of problems encountered in using</w:t>
      </w:r>
      <w:r>
        <w:rPr>
          <w:sz w:val="22"/>
          <w:szCs w:val="22"/>
        </w:rPr>
        <w:t xml:space="preserve"> the </w:t>
      </w:r>
      <w:r w:rsidR="00CA4248">
        <w:rPr>
          <w:sz w:val="22"/>
          <w:szCs w:val="22"/>
        </w:rPr>
        <w:t>Game Demo</w:t>
      </w:r>
      <w:r>
        <w:rPr>
          <w:sz w:val="22"/>
          <w:szCs w:val="22"/>
        </w:rPr>
        <w:t>s.</w:t>
      </w:r>
    </w:p>
    <w:p w:rsidR="0053565C" w:rsidRDefault="0053565C">
      <w:pPr>
        <w:jc w:val="both"/>
        <w:rPr>
          <w:b/>
          <w:bCs/>
          <w:sz w:val="22"/>
          <w:szCs w:val="22"/>
        </w:rPr>
      </w:pPr>
    </w:p>
    <w:p w:rsidR="00F57232" w:rsidRDefault="00F57232">
      <w:pPr>
        <w:jc w:val="both"/>
        <w:rPr>
          <w:b/>
          <w:bCs/>
          <w:sz w:val="22"/>
          <w:szCs w:val="22"/>
        </w:rPr>
      </w:pPr>
    </w:p>
    <w:p w:rsidR="0053565C" w:rsidRDefault="0053565C">
      <w:pPr>
        <w:jc w:val="both"/>
        <w:rPr>
          <w:rFonts w:ascii="Times New Roman Bold" w:hAnsi="Times New Roman Bold" w:hint="eastAsia"/>
          <w:b/>
          <w:bCs/>
          <w:smallCaps/>
          <w:sz w:val="22"/>
          <w:szCs w:val="22"/>
        </w:rPr>
      </w:pPr>
      <w:r>
        <w:rPr>
          <w:rFonts w:ascii="Times New Roman Bold" w:hAnsi="Times New Roman Bold"/>
          <w:b/>
          <w:bCs/>
          <w:smallCaps/>
          <w:sz w:val="22"/>
          <w:szCs w:val="22"/>
        </w:rPr>
        <w:t>6.</w:t>
      </w:r>
      <w:r>
        <w:rPr>
          <w:rFonts w:ascii="Times New Roman Bold" w:hAnsi="Times New Roman Bold"/>
          <w:b/>
          <w:bCs/>
          <w:smallCaps/>
          <w:sz w:val="22"/>
          <w:szCs w:val="22"/>
        </w:rPr>
        <w:tab/>
        <w:t>Term.</w:t>
      </w:r>
    </w:p>
    <w:p w:rsidR="0053565C" w:rsidRDefault="0053565C">
      <w:pPr>
        <w:jc w:val="both"/>
        <w:rPr>
          <w:sz w:val="22"/>
          <w:szCs w:val="22"/>
        </w:rPr>
      </w:pPr>
    </w:p>
    <w:p w:rsidR="0053565C" w:rsidRDefault="0053565C">
      <w:pPr>
        <w:ind w:firstLine="720"/>
        <w:jc w:val="both"/>
        <w:rPr>
          <w:b/>
          <w:i/>
          <w:sz w:val="22"/>
          <w:szCs w:val="22"/>
          <w:lang w:eastAsia="ja-JP"/>
        </w:rPr>
      </w:pPr>
      <w:r>
        <w:rPr>
          <w:b/>
          <w:sz w:val="22"/>
          <w:szCs w:val="22"/>
        </w:rPr>
        <w:t>6.1</w:t>
      </w:r>
      <w:r>
        <w:rPr>
          <w:b/>
          <w:sz w:val="22"/>
          <w:szCs w:val="22"/>
        </w:rPr>
        <w:tab/>
        <w:t>Term.</w:t>
      </w:r>
      <w:r>
        <w:rPr>
          <w:sz w:val="22"/>
          <w:szCs w:val="22"/>
        </w:rPr>
        <w:t xml:space="preserve">  This Agreement shall become effective as of the Effective Date and continue until terminated in accordance with this Agreement.  </w:t>
      </w:r>
    </w:p>
    <w:p w:rsidR="0053565C" w:rsidRDefault="0053565C">
      <w:pPr>
        <w:tabs>
          <w:tab w:val="left" w:pos="446"/>
        </w:tabs>
        <w:jc w:val="both"/>
        <w:rPr>
          <w:sz w:val="22"/>
        </w:rPr>
      </w:pPr>
    </w:p>
    <w:p w:rsidR="0053565C" w:rsidRDefault="0053565C">
      <w:pPr>
        <w:tabs>
          <w:tab w:val="left" w:pos="446"/>
        </w:tabs>
        <w:jc w:val="both"/>
        <w:rPr>
          <w:b/>
          <w:sz w:val="22"/>
        </w:rPr>
      </w:pPr>
      <w:r>
        <w:rPr>
          <w:b/>
        </w:rPr>
        <w:tab/>
      </w:r>
      <w:r>
        <w:rPr>
          <w:b/>
          <w:sz w:val="22"/>
          <w:szCs w:val="22"/>
        </w:rPr>
        <w:tab/>
        <w:t>6.2.</w:t>
      </w:r>
      <w:r>
        <w:rPr>
          <w:b/>
          <w:sz w:val="22"/>
          <w:szCs w:val="22"/>
        </w:rPr>
        <w:tab/>
        <w:t xml:space="preserve">Termination for Convenience.  </w:t>
      </w:r>
      <w:r>
        <w:rPr>
          <w:sz w:val="22"/>
          <w:szCs w:val="22"/>
        </w:rPr>
        <w:t>Valve may terminate the</w:t>
      </w:r>
      <w:bookmarkStart w:id="19" w:name="_DV_M233"/>
      <w:bookmarkEnd w:id="19"/>
      <w:r>
        <w:rPr>
          <w:sz w:val="22"/>
          <w:szCs w:val="22"/>
        </w:rPr>
        <w:t xml:space="preserve"> Agreement for convenience at any time.  Developer may terminate this Agreement after expiration of the Initial Term, without cause, by providing Valve with thirty (30) days prior written notice of such termination.  “Initial Term” means the period beginning on the Effective Date and ending one (1) year after the </w:t>
      </w:r>
      <w:r w:rsidR="00CA4248">
        <w:rPr>
          <w:sz w:val="22"/>
          <w:szCs w:val="22"/>
        </w:rPr>
        <w:t>Game Demo</w:t>
      </w:r>
      <w:r>
        <w:rPr>
          <w:sz w:val="22"/>
          <w:szCs w:val="22"/>
        </w:rPr>
        <w:t xml:space="preserve"> has been released on Steam.</w:t>
      </w:r>
    </w:p>
    <w:p w:rsidR="0053565C" w:rsidRDefault="0053565C">
      <w:pPr>
        <w:jc w:val="both"/>
        <w:rPr>
          <w:sz w:val="22"/>
          <w:szCs w:val="22"/>
        </w:rPr>
      </w:pPr>
    </w:p>
    <w:p w:rsidR="0053565C" w:rsidRDefault="0053565C">
      <w:pPr>
        <w:ind w:firstLine="720"/>
        <w:jc w:val="both"/>
        <w:rPr>
          <w:sz w:val="22"/>
          <w:szCs w:val="22"/>
        </w:rPr>
      </w:pPr>
      <w:r>
        <w:rPr>
          <w:b/>
          <w:sz w:val="22"/>
          <w:szCs w:val="22"/>
        </w:rPr>
        <w:t>6.3</w:t>
      </w:r>
      <w:r>
        <w:rPr>
          <w:b/>
          <w:sz w:val="22"/>
          <w:szCs w:val="22"/>
        </w:rPr>
        <w:tab/>
        <w:t>Survival.</w:t>
      </w:r>
      <w:r>
        <w:rPr>
          <w:bCs/>
          <w:sz w:val="22"/>
          <w:szCs w:val="22"/>
        </w:rPr>
        <w:t>Sections 3.1 (but only for the purposes described in Section 3.1(b)), 6.3, 7, 8, 9, 10, 11, and 12 shall survive</w:t>
      </w:r>
      <w:r>
        <w:rPr>
          <w:sz w:val="22"/>
          <w:szCs w:val="22"/>
        </w:rPr>
        <w:t xml:space="preserve"> any termination or expiration of this Agreement.  In addition, upon termination of this Agreement, Developer hereby grants to Valve a non-exclusive, worldwide, perpetual, irrevocable, fully-paid-up license to use, reproduce, transmit and distribute (directly or indirectly) the </w:t>
      </w:r>
      <w:r w:rsidR="00CA4248">
        <w:rPr>
          <w:sz w:val="22"/>
          <w:szCs w:val="22"/>
        </w:rPr>
        <w:t>Game Demo</w:t>
      </w:r>
      <w:r w:rsidR="00F27972">
        <w:rPr>
          <w:sz w:val="22"/>
          <w:szCs w:val="22"/>
        </w:rPr>
        <w:t>s</w:t>
      </w:r>
      <w:r>
        <w:rPr>
          <w:sz w:val="22"/>
          <w:szCs w:val="22"/>
        </w:rPr>
        <w:t xml:space="preserve"> and any error corrections in object code form via electronic delivery solely to Steam Account Owners </w:t>
      </w:r>
      <w:r w:rsidR="00F27972">
        <w:rPr>
          <w:sz w:val="22"/>
          <w:szCs w:val="22"/>
        </w:rPr>
        <w:t>who</w:t>
      </w:r>
      <w:r>
        <w:rPr>
          <w:sz w:val="22"/>
          <w:szCs w:val="22"/>
        </w:rPr>
        <w:t xml:space="preserve"> have </w:t>
      </w:r>
      <w:r w:rsidR="00F27972">
        <w:rPr>
          <w:sz w:val="22"/>
          <w:szCs w:val="22"/>
        </w:rPr>
        <w:t>received</w:t>
      </w:r>
      <w:r>
        <w:rPr>
          <w:rFonts w:cs="Arial"/>
          <w:sz w:val="22"/>
          <w:szCs w:val="22"/>
        </w:rPr>
        <w:t xml:space="preserve">a Valve distributed version of the </w:t>
      </w:r>
      <w:r w:rsidR="00CA4248">
        <w:rPr>
          <w:rFonts w:cs="Arial"/>
          <w:sz w:val="22"/>
          <w:szCs w:val="22"/>
        </w:rPr>
        <w:t>Game Demo</w:t>
      </w:r>
      <w:r w:rsidR="00F27972">
        <w:rPr>
          <w:rFonts w:cs="Arial"/>
          <w:sz w:val="22"/>
          <w:szCs w:val="22"/>
        </w:rPr>
        <w:t>s</w:t>
      </w:r>
      <w:r>
        <w:rPr>
          <w:rFonts w:cs="Arial"/>
          <w:sz w:val="22"/>
          <w:szCs w:val="22"/>
        </w:rPr>
        <w:t xml:space="preserve"> prior to the date of any termination of this Agreement</w:t>
      </w:r>
      <w:r>
        <w:rPr>
          <w:sz w:val="22"/>
          <w:szCs w:val="22"/>
        </w:rPr>
        <w:t xml:space="preserve">. </w:t>
      </w:r>
    </w:p>
    <w:p w:rsidR="0053565C" w:rsidRDefault="0053565C">
      <w:pPr>
        <w:jc w:val="both"/>
        <w:rPr>
          <w:sz w:val="22"/>
          <w:szCs w:val="22"/>
        </w:rPr>
      </w:pPr>
    </w:p>
    <w:p w:rsidR="00F57232" w:rsidRDefault="00F57232">
      <w:pPr>
        <w:jc w:val="both"/>
        <w:rPr>
          <w:sz w:val="22"/>
          <w:szCs w:val="22"/>
        </w:rPr>
      </w:pPr>
    </w:p>
    <w:p w:rsidR="0053565C" w:rsidRDefault="0053565C">
      <w:pPr>
        <w:jc w:val="both"/>
        <w:rPr>
          <w:rFonts w:ascii="Times New Roman Bold" w:hAnsi="Times New Roman Bold" w:hint="eastAsia"/>
          <w:b/>
          <w:bCs/>
          <w:smallCaps/>
          <w:sz w:val="22"/>
          <w:szCs w:val="22"/>
        </w:rPr>
      </w:pPr>
      <w:r>
        <w:rPr>
          <w:rFonts w:ascii="Times New Roman Bold" w:hAnsi="Times New Roman Bold"/>
          <w:b/>
          <w:bCs/>
          <w:smallCaps/>
          <w:sz w:val="22"/>
          <w:szCs w:val="22"/>
        </w:rPr>
        <w:t>7.</w:t>
      </w:r>
      <w:r>
        <w:rPr>
          <w:rFonts w:ascii="Times New Roman Bold" w:hAnsi="Times New Roman Bold"/>
          <w:b/>
          <w:bCs/>
          <w:smallCaps/>
          <w:sz w:val="22"/>
          <w:szCs w:val="22"/>
        </w:rPr>
        <w:tab/>
        <w:t>Warranties; Disclaimer.</w:t>
      </w:r>
    </w:p>
    <w:p w:rsidR="0053565C" w:rsidRDefault="0053565C">
      <w:pPr>
        <w:jc w:val="both"/>
        <w:rPr>
          <w:sz w:val="22"/>
          <w:szCs w:val="22"/>
        </w:rPr>
      </w:pPr>
    </w:p>
    <w:p w:rsidR="0053565C" w:rsidRDefault="0053565C">
      <w:pPr>
        <w:ind w:firstLine="720"/>
        <w:jc w:val="both"/>
        <w:rPr>
          <w:sz w:val="22"/>
          <w:szCs w:val="22"/>
        </w:rPr>
      </w:pPr>
      <w:r>
        <w:rPr>
          <w:b/>
          <w:sz w:val="22"/>
          <w:szCs w:val="22"/>
        </w:rPr>
        <w:t>7.1</w:t>
      </w:r>
      <w:r>
        <w:rPr>
          <w:b/>
          <w:sz w:val="22"/>
          <w:szCs w:val="22"/>
        </w:rPr>
        <w:tab/>
        <w:t>Mutual Representations and Warranties</w:t>
      </w:r>
      <w:r>
        <w:rPr>
          <w:sz w:val="22"/>
          <w:szCs w:val="22"/>
        </w:rPr>
        <w:t xml:space="preserve">.  Each Party hereby represents and warrants that (a) this Agreement has been duly and validly executed and delivered by such Party and constitutes a </w:t>
      </w:r>
      <w:r>
        <w:rPr>
          <w:sz w:val="22"/>
          <w:szCs w:val="22"/>
        </w:rPr>
        <w:lastRenderedPageBreak/>
        <w:t>legal and binding obligation of such Party, enforceable against such Party in accordance with its terms; (b) such Party has all necessary power and authority to execute and perform in accordance with this Agreement; and (c) such Party’s execution, delivery and performance of this Agreement will not conflict with or violate any provision of law, rule or regulation to which such Party is subject, or any agreement or other obligation directly or indirectly applicable to such Party or binding upon its assets.</w:t>
      </w:r>
    </w:p>
    <w:p w:rsidR="0053565C" w:rsidRDefault="0053565C">
      <w:pPr>
        <w:jc w:val="both"/>
        <w:rPr>
          <w:sz w:val="22"/>
          <w:szCs w:val="22"/>
        </w:rPr>
      </w:pPr>
    </w:p>
    <w:p w:rsidR="0053565C" w:rsidRDefault="0053565C">
      <w:pPr>
        <w:jc w:val="both"/>
        <w:rPr>
          <w:sz w:val="22"/>
          <w:szCs w:val="22"/>
        </w:rPr>
      </w:pPr>
      <w:r>
        <w:rPr>
          <w:sz w:val="22"/>
          <w:szCs w:val="22"/>
        </w:rPr>
        <w:tab/>
      </w:r>
      <w:r>
        <w:rPr>
          <w:b/>
          <w:sz w:val="22"/>
          <w:szCs w:val="22"/>
        </w:rPr>
        <w:t>7.2</w:t>
      </w:r>
      <w:r>
        <w:rPr>
          <w:b/>
          <w:sz w:val="22"/>
          <w:szCs w:val="22"/>
        </w:rPr>
        <w:tab/>
        <w:t>Developer Warranties</w:t>
      </w:r>
      <w:r>
        <w:rPr>
          <w:sz w:val="22"/>
          <w:szCs w:val="22"/>
        </w:rPr>
        <w:t xml:space="preserve">.  Developer warrants that (a) it originally created the </w:t>
      </w:r>
      <w:r w:rsidR="00CA4248">
        <w:rPr>
          <w:sz w:val="22"/>
          <w:szCs w:val="22"/>
        </w:rPr>
        <w:t>Game Demo</w:t>
      </w:r>
      <w:r>
        <w:rPr>
          <w:sz w:val="22"/>
          <w:szCs w:val="22"/>
        </w:rPr>
        <w:t>s</w:t>
      </w:r>
      <w:r>
        <w:rPr>
          <w:rFonts w:hint="eastAsia"/>
          <w:sz w:val="22"/>
          <w:szCs w:val="22"/>
          <w:lang w:eastAsia="ja-JP"/>
        </w:rPr>
        <w:t>,</w:t>
      </w:r>
      <w:r>
        <w:rPr>
          <w:sz w:val="22"/>
          <w:szCs w:val="22"/>
        </w:rPr>
        <w:t xml:space="preserve"> any Demo Version and the Marks, or acquired by written transfer directly from the original author(s) or inventor(s) all rights in the </w:t>
      </w:r>
      <w:r w:rsidR="00CA4248">
        <w:rPr>
          <w:sz w:val="22"/>
          <w:szCs w:val="22"/>
        </w:rPr>
        <w:t>Game Demo</w:t>
      </w:r>
      <w:r>
        <w:rPr>
          <w:sz w:val="22"/>
          <w:szCs w:val="22"/>
        </w:rPr>
        <w:t xml:space="preserve">s, any Demo Version and the Marks; (b) the </w:t>
      </w:r>
      <w:r w:rsidR="00CA4248">
        <w:rPr>
          <w:sz w:val="22"/>
          <w:szCs w:val="22"/>
        </w:rPr>
        <w:t>Game Demo</w:t>
      </w:r>
      <w:r>
        <w:rPr>
          <w:sz w:val="22"/>
          <w:szCs w:val="22"/>
        </w:rPr>
        <w:t xml:space="preserve">s delivered to Valve will conform in all respects to the functional and other descriptions contained in any documentation for the </w:t>
      </w:r>
      <w:r w:rsidR="00CA4248">
        <w:rPr>
          <w:sz w:val="22"/>
          <w:szCs w:val="22"/>
        </w:rPr>
        <w:t>Game Demo</w:t>
      </w:r>
      <w:r>
        <w:rPr>
          <w:sz w:val="22"/>
          <w:szCs w:val="22"/>
        </w:rPr>
        <w:t xml:space="preserve">s, the system requirements for the </w:t>
      </w:r>
      <w:r w:rsidR="00CA4248">
        <w:rPr>
          <w:sz w:val="22"/>
          <w:szCs w:val="22"/>
        </w:rPr>
        <w:t>Game Demo</w:t>
      </w:r>
      <w:r>
        <w:rPr>
          <w:sz w:val="22"/>
          <w:szCs w:val="22"/>
        </w:rPr>
        <w:t xml:space="preserve">s, and any marketing materials for the </w:t>
      </w:r>
      <w:r w:rsidR="00CA4248">
        <w:rPr>
          <w:sz w:val="22"/>
          <w:szCs w:val="22"/>
        </w:rPr>
        <w:t>Game Demo</w:t>
      </w:r>
      <w:r>
        <w:rPr>
          <w:sz w:val="22"/>
          <w:szCs w:val="22"/>
        </w:rPr>
        <w:t xml:space="preserve">s; (c) the </w:t>
      </w:r>
      <w:r w:rsidR="00CA4248">
        <w:rPr>
          <w:sz w:val="22"/>
          <w:szCs w:val="22"/>
        </w:rPr>
        <w:t>Game Demo</w:t>
      </w:r>
      <w:r>
        <w:rPr>
          <w:sz w:val="22"/>
          <w:szCs w:val="22"/>
        </w:rPr>
        <w:t xml:space="preserve">s, any Demo Version and the Marks do not infringe or misappropriate any copyright, trade secret, trademark, patent, or other proprietary right of any third party; and (d) the </w:t>
      </w:r>
      <w:r w:rsidR="00CA4248">
        <w:rPr>
          <w:sz w:val="22"/>
          <w:szCs w:val="22"/>
        </w:rPr>
        <w:t>Game Demo</w:t>
      </w:r>
      <w:r>
        <w:rPr>
          <w:sz w:val="22"/>
          <w:szCs w:val="22"/>
        </w:rPr>
        <w:t>s, and any Demo Version does not contain any:</w:t>
      </w:r>
    </w:p>
    <w:p w:rsidR="0053565C" w:rsidRDefault="0053565C">
      <w:pPr>
        <w:jc w:val="both"/>
        <w:rPr>
          <w:sz w:val="22"/>
          <w:szCs w:val="22"/>
        </w:rPr>
      </w:pPr>
    </w:p>
    <w:p w:rsidR="0053565C" w:rsidRDefault="0053565C">
      <w:pPr>
        <w:numPr>
          <w:ilvl w:val="0"/>
          <w:numId w:val="2"/>
        </w:numPr>
        <w:ind w:left="1080" w:hanging="720"/>
        <w:jc w:val="both"/>
        <w:rPr>
          <w:sz w:val="22"/>
          <w:szCs w:val="22"/>
        </w:rPr>
      </w:pPr>
      <w:r>
        <w:rPr>
          <w:sz w:val="22"/>
          <w:szCs w:val="22"/>
        </w:rPr>
        <w:t>software viruses, trojan horses, or any other computer code, files or programs that are designed or intended to disrupt, damage or limit the functioning of any computer software or hardware or to damage or obtain unauthorized access to any data or other information of Valve or any third party; or</w:t>
      </w:r>
    </w:p>
    <w:p w:rsidR="0053565C" w:rsidRDefault="0053565C">
      <w:pPr>
        <w:numPr>
          <w:ilvl w:val="0"/>
          <w:numId w:val="2"/>
        </w:numPr>
        <w:ind w:left="1080" w:hanging="720"/>
        <w:jc w:val="both"/>
        <w:rPr>
          <w:sz w:val="22"/>
          <w:szCs w:val="22"/>
        </w:rPr>
      </w:pPr>
      <w:r>
        <w:rPr>
          <w:sz w:val="22"/>
          <w:szCs w:val="22"/>
        </w:rPr>
        <w:t>any other materials that are unlawful, defamatory, libelous.</w:t>
      </w:r>
    </w:p>
    <w:p w:rsidR="0053565C" w:rsidRDefault="0053565C">
      <w:pPr>
        <w:ind w:firstLine="720"/>
        <w:jc w:val="both"/>
        <w:rPr>
          <w:sz w:val="22"/>
          <w:szCs w:val="22"/>
        </w:rPr>
      </w:pPr>
    </w:p>
    <w:p w:rsidR="00F57232" w:rsidRDefault="00F57232">
      <w:pPr>
        <w:ind w:firstLine="720"/>
        <w:jc w:val="both"/>
        <w:rPr>
          <w:sz w:val="22"/>
          <w:szCs w:val="22"/>
        </w:rPr>
      </w:pPr>
    </w:p>
    <w:p w:rsidR="0053565C" w:rsidRDefault="0053565C">
      <w:pPr>
        <w:jc w:val="both"/>
        <w:rPr>
          <w:smallCaps/>
          <w:sz w:val="22"/>
          <w:szCs w:val="22"/>
          <w:lang w:eastAsia="ja-JP"/>
        </w:rPr>
      </w:pPr>
      <w:r>
        <w:rPr>
          <w:b/>
          <w:smallCaps/>
          <w:sz w:val="22"/>
          <w:szCs w:val="22"/>
        </w:rPr>
        <w:t>8.</w:t>
      </w:r>
      <w:r>
        <w:rPr>
          <w:b/>
          <w:smallCaps/>
          <w:sz w:val="22"/>
          <w:szCs w:val="22"/>
        </w:rPr>
        <w:tab/>
        <w:t>Indemnity</w:t>
      </w:r>
      <w:r>
        <w:rPr>
          <w:smallCaps/>
          <w:sz w:val="22"/>
          <w:szCs w:val="22"/>
        </w:rPr>
        <w:t>.</w:t>
      </w:r>
    </w:p>
    <w:p w:rsidR="0053565C" w:rsidRDefault="0053565C">
      <w:pPr>
        <w:jc w:val="both"/>
        <w:rPr>
          <w:smallCaps/>
          <w:sz w:val="22"/>
          <w:szCs w:val="22"/>
          <w:lang w:eastAsia="ja-JP"/>
        </w:rPr>
      </w:pPr>
    </w:p>
    <w:p w:rsidR="0053565C" w:rsidRDefault="0053565C">
      <w:pPr>
        <w:jc w:val="both"/>
        <w:rPr>
          <w:sz w:val="22"/>
          <w:szCs w:val="22"/>
        </w:rPr>
      </w:pPr>
      <w:r>
        <w:rPr>
          <w:sz w:val="22"/>
          <w:szCs w:val="22"/>
        </w:rPr>
        <w:t>Developer will indemnify, pay the defense costs of, and hold harmless Valve and its Affiliates, successors, officers, directors and employees from any and all actions, causes of action, claims, demands, costs, losses, liabilities, expenses and damages (including reasonable attorneys’ fees) which, if true, would represent a material breach by Developer of its representations and warranties under Section 7 of this Agreement.  Developer will reimburse Valve upon invoicing for any payment made by Valve in respect of any liability or claim to which any indemnity obligation under this contract relates.  Valve will give prompt notice to Developer of any claim to which this section relates.</w:t>
      </w:r>
    </w:p>
    <w:p w:rsidR="0053565C" w:rsidRDefault="0053565C">
      <w:pPr>
        <w:ind w:firstLine="720"/>
        <w:jc w:val="both"/>
        <w:rPr>
          <w:sz w:val="22"/>
          <w:szCs w:val="22"/>
        </w:rPr>
      </w:pPr>
    </w:p>
    <w:p w:rsidR="00F57232" w:rsidRDefault="00F57232">
      <w:pPr>
        <w:ind w:firstLine="720"/>
        <w:jc w:val="both"/>
        <w:rPr>
          <w:sz w:val="22"/>
          <w:szCs w:val="22"/>
        </w:rPr>
      </w:pPr>
    </w:p>
    <w:p w:rsidR="0053565C" w:rsidRDefault="0053565C">
      <w:pPr>
        <w:tabs>
          <w:tab w:val="left" w:pos="720"/>
        </w:tabs>
        <w:jc w:val="both"/>
        <w:rPr>
          <w:rFonts w:ascii="Times New Roman Bold" w:hAnsi="Times New Roman Bold" w:hint="eastAsia"/>
          <w:b/>
          <w:smallCaps/>
          <w:sz w:val="22"/>
        </w:rPr>
      </w:pPr>
      <w:r>
        <w:rPr>
          <w:rFonts w:ascii="Times New Roman Bold" w:hAnsi="Times New Roman Bold"/>
          <w:b/>
          <w:smallCaps/>
          <w:sz w:val="22"/>
        </w:rPr>
        <w:t>9.</w:t>
      </w:r>
      <w:r>
        <w:rPr>
          <w:rFonts w:ascii="Times New Roman Bold" w:hAnsi="Times New Roman Bold"/>
          <w:b/>
          <w:smallCaps/>
          <w:sz w:val="22"/>
        </w:rPr>
        <w:tab/>
        <w:t>Limitations of Liability.</w:t>
      </w:r>
    </w:p>
    <w:p w:rsidR="0053565C" w:rsidRDefault="0053565C">
      <w:pPr>
        <w:tabs>
          <w:tab w:val="left" w:pos="446"/>
        </w:tabs>
        <w:jc w:val="both"/>
        <w:rPr>
          <w:sz w:val="22"/>
        </w:rPr>
      </w:pPr>
    </w:p>
    <w:p w:rsidR="0053565C" w:rsidRDefault="0053565C">
      <w:pPr>
        <w:tabs>
          <w:tab w:val="left" w:pos="446"/>
        </w:tabs>
        <w:jc w:val="both"/>
        <w:rPr>
          <w:color w:val="000000"/>
          <w:sz w:val="22"/>
          <w:szCs w:val="22"/>
        </w:rPr>
      </w:pPr>
      <w:r>
        <w:rPr>
          <w:rStyle w:val="DeltaViewInsertion"/>
          <w:rFonts w:eastAsia="SimSun" w:hAnsi="Times New Roman Bold"/>
          <w:color w:val="000000"/>
          <w:sz w:val="22"/>
          <w:szCs w:val="22"/>
          <w:u w:val="none"/>
        </w:rPr>
        <w:t>EXCEPT FOR LIABILITY ARISING UNDER SECTION 11 (CONFIDENTIALITY) AND SECTION 8 (INDEMNITY),</w:t>
      </w:r>
      <w:bookmarkStart w:id="20" w:name="_DV_M286"/>
      <w:bookmarkEnd w:id="20"/>
      <w:r>
        <w:rPr>
          <w:rFonts w:eastAsia="SimSun" w:hAnsi="Times New Roman Bold"/>
          <w:color w:val="000000"/>
          <w:sz w:val="22"/>
          <w:szCs w:val="22"/>
        </w:rPr>
        <w:t xml:space="preserve"> IN NO EVENT SHALL </w:t>
      </w:r>
      <w:r>
        <w:rPr>
          <w:rStyle w:val="DeltaViewInsertion"/>
          <w:rFonts w:eastAsia="SimSun" w:hAnsi="Times New Roman Bold"/>
          <w:color w:val="000000"/>
          <w:sz w:val="22"/>
          <w:szCs w:val="22"/>
          <w:u w:val="none"/>
        </w:rPr>
        <w:t>EITHER PARTY</w:t>
      </w:r>
      <w:r>
        <w:rPr>
          <w:rFonts w:eastAsia="SimSun" w:hAnsi="Times New Roman Bold"/>
          <w:color w:val="000000"/>
          <w:sz w:val="22"/>
          <w:szCs w:val="22"/>
        </w:rPr>
        <w:t xml:space="preserve"> BE LIA</w:t>
      </w:r>
      <w:r>
        <w:rPr>
          <w:color w:val="000000"/>
          <w:sz w:val="22"/>
          <w:szCs w:val="22"/>
        </w:rPr>
        <w:t xml:space="preserve">BLE TO </w:t>
      </w:r>
      <w:r>
        <w:rPr>
          <w:rStyle w:val="DeltaViewInsertion"/>
          <w:color w:val="000000"/>
          <w:sz w:val="22"/>
          <w:szCs w:val="22"/>
          <w:u w:val="none"/>
        </w:rPr>
        <w:t>THE OTHER PARTY</w:t>
      </w:r>
      <w:r>
        <w:rPr>
          <w:color w:val="000000"/>
          <w:sz w:val="22"/>
          <w:szCs w:val="22"/>
        </w:rPr>
        <w:t xml:space="preserve"> FOR ANY SPECIAL, INCIDENTAL, INDIRECT, PUNITIVE OR CONSEQUENTIAL DAMAGES WHATSOEVER ARISING OUT OF OR IN CONNECTION WITH THIS AGREEMENT OR ANY PROVISION HEREIN, REGARDLESS OF THE LEGAL THEORY UPON WHICH ANY CLAIM FOR SUCH DAMAGES IS BASED. THE FOREGOING EXCLUSION SHALL APPLY EVEN IF </w:t>
      </w:r>
      <w:r>
        <w:rPr>
          <w:rStyle w:val="DeltaViewInsertion"/>
          <w:color w:val="000000"/>
          <w:sz w:val="22"/>
          <w:szCs w:val="22"/>
          <w:u w:val="none"/>
        </w:rPr>
        <w:t>SUCH PARTY</w:t>
      </w:r>
      <w:r>
        <w:rPr>
          <w:color w:val="000000"/>
          <w:sz w:val="22"/>
          <w:szCs w:val="22"/>
        </w:rPr>
        <w:t xml:space="preserve"> HAS BEEN ADVISED OF THE POSSIBILITY OF SUCH DAMAGES AND EVEN IF ANY REMEDY FAILS </w:t>
      </w:r>
      <w:r>
        <w:rPr>
          <w:color w:val="000000"/>
          <w:sz w:val="22"/>
          <w:szCs w:val="22"/>
          <w:lang w:eastAsia="ja-JP"/>
        </w:rPr>
        <w:t>OF ITS ESSENTIAL PURPOSE</w:t>
      </w:r>
      <w:r>
        <w:rPr>
          <w:color w:val="000000"/>
          <w:sz w:val="22"/>
          <w:szCs w:val="22"/>
        </w:rPr>
        <w:t>.</w:t>
      </w:r>
    </w:p>
    <w:p w:rsidR="0053565C" w:rsidRDefault="0053565C">
      <w:pPr>
        <w:tabs>
          <w:tab w:val="left" w:pos="446"/>
        </w:tabs>
        <w:jc w:val="both"/>
        <w:rPr>
          <w:color w:val="000000"/>
          <w:sz w:val="22"/>
          <w:szCs w:val="22"/>
        </w:rPr>
      </w:pPr>
    </w:p>
    <w:p w:rsidR="0053565C" w:rsidRDefault="0053565C">
      <w:pPr>
        <w:tabs>
          <w:tab w:val="left" w:pos="446"/>
        </w:tabs>
        <w:jc w:val="both"/>
        <w:rPr>
          <w:rFonts w:eastAsia="SimSun"/>
          <w:color w:val="000000"/>
          <w:sz w:val="22"/>
          <w:szCs w:val="22"/>
        </w:rPr>
      </w:pPr>
      <w:r>
        <w:rPr>
          <w:b/>
          <w:color w:val="000000"/>
          <w:sz w:val="22"/>
          <w:szCs w:val="22"/>
        </w:rPr>
        <w:t>EXCEPT AS OTHERWISE EXPRESSLY PROVIDED PURSUANT TO SECTION 7, EACH PARTY DISCLAIMS ALL WARRANTIES, INCLUDING THE IMPLIED WARRANTIES OF NON-INFRINGEMENT, TITLE, MERCHANTABILITY, AND FITNESS FOR A PARTICULAR PURPOSE AND ALL MATERIAL PROVIDED BY SUCH PARTY HEREUNDER IS PROVIDED “AS IS” AND WITHOUT WARRANTY OR REPRESENTATION.</w:t>
      </w:r>
    </w:p>
    <w:p w:rsidR="0053565C" w:rsidRDefault="0053565C">
      <w:pPr>
        <w:tabs>
          <w:tab w:val="left" w:pos="446"/>
        </w:tabs>
        <w:jc w:val="both"/>
        <w:rPr>
          <w:sz w:val="22"/>
          <w:szCs w:val="22"/>
        </w:rPr>
      </w:pPr>
    </w:p>
    <w:p w:rsidR="00F57232" w:rsidRDefault="00F57232">
      <w:pPr>
        <w:tabs>
          <w:tab w:val="left" w:pos="446"/>
        </w:tabs>
        <w:jc w:val="both"/>
        <w:rPr>
          <w:sz w:val="22"/>
          <w:szCs w:val="22"/>
        </w:rPr>
      </w:pPr>
    </w:p>
    <w:p w:rsidR="0053565C" w:rsidRDefault="0053565C">
      <w:pPr>
        <w:keepNext/>
        <w:tabs>
          <w:tab w:val="left" w:pos="720"/>
        </w:tabs>
        <w:jc w:val="both"/>
        <w:rPr>
          <w:rFonts w:ascii="Times New Roman Bold" w:hAnsi="Times New Roman Bold" w:hint="eastAsia"/>
          <w:b/>
          <w:smallCaps/>
          <w:sz w:val="22"/>
        </w:rPr>
      </w:pPr>
      <w:r>
        <w:rPr>
          <w:rFonts w:ascii="Times New Roman Bold" w:hAnsi="Times New Roman Bold"/>
          <w:b/>
          <w:smallCaps/>
          <w:sz w:val="22"/>
        </w:rPr>
        <w:lastRenderedPageBreak/>
        <w:t>10.</w:t>
      </w:r>
      <w:r>
        <w:rPr>
          <w:rFonts w:ascii="Times New Roman Bold" w:hAnsi="Times New Roman Bold"/>
          <w:b/>
          <w:smallCaps/>
          <w:sz w:val="22"/>
        </w:rPr>
        <w:tab/>
        <w:t>Governing Law and Venue.</w:t>
      </w:r>
    </w:p>
    <w:p w:rsidR="0053565C" w:rsidRDefault="0053565C">
      <w:pPr>
        <w:keepNext/>
        <w:tabs>
          <w:tab w:val="left" w:pos="446"/>
        </w:tabs>
        <w:jc w:val="both"/>
        <w:rPr>
          <w:sz w:val="22"/>
        </w:rPr>
      </w:pPr>
    </w:p>
    <w:p w:rsidR="0053565C" w:rsidRDefault="0053565C">
      <w:pPr>
        <w:tabs>
          <w:tab w:val="left" w:pos="720"/>
        </w:tabs>
        <w:jc w:val="both"/>
        <w:rPr>
          <w:sz w:val="22"/>
        </w:rPr>
      </w:pPr>
      <w:r>
        <w:rPr>
          <w:b/>
          <w:bCs/>
          <w:sz w:val="22"/>
        </w:rPr>
        <w:tab/>
        <w:t>10.1</w:t>
      </w:r>
      <w:r>
        <w:rPr>
          <w:sz w:val="22"/>
        </w:rPr>
        <w:tab/>
      </w:r>
      <w:r>
        <w:rPr>
          <w:b/>
          <w:bCs/>
          <w:sz w:val="22"/>
        </w:rPr>
        <w:t>Governing Law.</w:t>
      </w:r>
      <w:r>
        <w:rPr>
          <w:sz w:val="22"/>
        </w:rPr>
        <w:t xml:space="preserve">  This Agreement will be governed by and construed in accordance with the laws of the State of </w:t>
      </w:r>
      <w:smartTag w:uri="urn:schemas-microsoft-com:office:smarttags" w:element="State">
        <w:r>
          <w:rPr>
            <w:sz w:val="22"/>
          </w:rPr>
          <w:t>Washington</w:t>
        </w:r>
      </w:smartTag>
      <w:r>
        <w:rPr>
          <w:sz w:val="22"/>
        </w:rPr>
        <w:t xml:space="preserve"> as such laws apply to contracts performed within </w:t>
      </w:r>
      <w:smartTag w:uri="urn:schemas-microsoft-com:office:smarttags" w:element="State">
        <w:smartTag w:uri="urn:schemas-microsoft-com:office:smarttags" w:element="place">
          <w:r>
            <w:rPr>
              <w:sz w:val="22"/>
            </w:rPr>
            <w:t>Washington</w:t>
          </w:r>
        </w:smartTag>
      </w:smartTag>
      <w:r>
        <w:rPr>
          <w:sz w:val="22"/>
        </w:rPr>
        <w:t xml:space="preserve"> by its residents.  </w:t>
      </w:r>
    </w:p>
    <w:p w:rsidR="0053565C" w:rsidRDefault="0053565C">
      <w:pPr>
        <w:tabs>
          <w:tab w:val="left" w:pos="720"/>
        </w:tabs>
        <w:jc w:val="both"/>
        <w:rPr>
          <w:sz w:val="22"/>
        </w:rPr>
      </w:pPr>
    </w:p>
    <w:p w:rsidR="0053565C" w:rsidRDefault="0053565C">
      <w:pPr>
        <w:tabs>
          <w:tab w:val="left" w:pos="720"/>
        </w:tabs>
        <w:jc w:val="both"/>
        <w:rPr>
          <w:sz w:val="22"/>
        </w:rPr>
      </w:pPr>
      <w:r>
        <w:rPr>
          <w:b/>
          <w:sz w:val="22"/>
        </w:rPr>
        <w:tab/>
        <w:t>10.2</w:t>
      </w:r>
      <w:r>
        <w:rPr>
          <w:b/>
          <w:sz w:val="22"/>
        </w:rPr>
        <w:tab/>
      </w:r>
      <w:r>
        <w:rPr>
          <w:b/>
          <w:bCs/>
          <w:sz w:val="22"/>
        </w:rPr>
        <w:t>Disputes.</w:t>
      </w:r>
      <w:r>
        <w:rPr>
          <w:sz w:val="22"/>
        </w:rPr>
        <w:t xml:space="preserve">  Any dispute arising under, in connection with, or incident to this Agreement or concerning its interpretation will be resolved exclusively in the state or federal courts located in the State of </w:t>
      </w:r>
      <w:smartTag w:uri="urn:schemas-microsoft-com:office:smarttags" w:element="State">
        <w:smartTag w:uri="urn:schemas-microsoft-com:office:smarttags" w:element="place">
          <w:r>
            <w:rPr>
              <w:sz w:val="22"/>
            </w:rPr>
            <w:t>Washington</w:t>
          </w:r>
        </w:smartTag>
      </w:smartTag>
      <w:r>
        <w:rPr>
          <w:sz w:val="22"/>
        </w:rPr>
        <w:t xml:space="preserve"> and the Parties irrevocably consent to the exclusive exercise of jurisdiction by said courts.  In such a dispute, legal process may be served upon Valve or Developer in the same manner as provided in </w:t>
      </w:r>
      <w:r>
        <w:rPr>
          <w:b/>
          <w:sz w:val="22"/>
        </w:rPr>
        <w:t>Section 12.1(i)</w:t>
      </w:r>
      <w:r>
        <w:rPr>
          <w:sz w:val="22"/>
        </w:rPr>
        <w:t xml:space="preserve">, that is by a copy of legal process sent via a nationally recognized delivery service. Service shall be deemed to have been made upon delivery of process.  </w:t>
      </w:r>
      <w:r>
        <w:rPr>
          <w:rFonts w:hint="eastAsia"/>
          <w:sz w:val="22"/>
          <w:lang w:eastAsia="ja-JP"/>
        </w:rPr>
        <w:t>The Parties</w:t>
      </w:r>
      <w:r>
        <w:rPr>
          <w:sz w:val="22"/>
        </w:rPr>
        <w:t xml:space="preserve"> agree not to contest any such service of legal process made pursuant to this Section 10.2.</w:t>
      </w:r>
    </w:p>
    <w:p w:rsidR="0053565C" w:rsidRDefault="0053565C">
      <w:pPr>
        <w:tabs>
          <w:tab w:val="left" w:pos="446"/>
        </w:tabs>
        <w:jc w:val="both"/>
        <w:rPr>
          <w:sz w:val="22"/>
        </w:rPr>
      </w:pPr>
    </w:p>
    <w:p w:rsidR="00F57232" w:rsidRDefault="00F57232">
      <w:pPr>
        <w:tabs>
          <w:tab w:val="left" w:pos="446"/>
        </w:tabs>
        <w:jc w:val="both"/>
        <w:rPr>
          <w:sz w:val="22"/>
        </w:rPr>
      </w:pPr>
    </w:p>
    <w:p w:rsidR="0053565C" w:rsidRDefault="0053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2"/>
        </w:rPr>
      </w:pPr>
      <w:r>
        <w:rPr>
          <w:b/>
          <w:sz w:val="22"/>
        </w:rPr>
        <w:t>11.</w:t>
      </w:r>
      <w:r>
        <w:rPr>
          <w:b/>
          <w:sz w:val="22"/>
        </w:rPr>
        <w:tab/>
        <w:t>Confidentiality.</w:t>
      </w:r>
    </w:p>
    <w:p w:rsidR="0053565C" w:rsidRDefault="0053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rPr>
      </w:pPr>
    </w:p>
    <w:p w:rsidR="0053565C" w:rsidRDefault="0053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rPr>
      </w:pPr>
      <w:r>
        <w:rPr>
          <w:sz w:val="22"/>
        </w:rPr>
        <w:tab/>
      </w:r>
      <w:r>
        <w:rPr>
          <w:b/>
          <w:bCs/>
          <w:sz w:val="22"/>
        </w:rPr>
        <w:t>11.1</w:t>
      </w:r>
      <w:r>
        <w:rPr>
          <w:b/>
          <w:bCs/>
          <w:sz w:val="22"/>
        </w:rPr>
        <w:tab/>
      </w:r>
      <w:r>
        <w:rPr>
          <w:bCs/>
          <w:sz w:val="22"/>
        </w:rPr>
        <w:t>“</w:t>
      </w:r>
      <w:r>
        <w:rPr>
          <w:b/>
          <w:bCs/>
          <w:sz w:val="22"/>
        </w:rPr>
        <w:t>Confidential Information</w:t>
      </w:r>
      <w:r>
        <w:rPr>
          <w:bCs/>
          <w:sz w:val="22"/>
        </w:rPr>
        <w:t>”</w:t>
      </w:r>
      <w:r>
        <w:rPr>
          <w:sz w:val="22"/>
        </w:rPr>
        <w:t xml:space="preserve"> shall mean the terms and conditions of this Agreement, the Steam SDK, and all other non-public information that either Party designates in writing as being confidential, or which, under the circumstances of disclosure ought to be treated as confidential, including without limitation all tangible materials (e.g., written or printed documents and computer disks or tapes) containing such information. Confidential Information may include, without limitation, information relating to released or unreleased products, marketing or promotion of any product, business policies or practices, personnel, customers or suppliers, business and financial information, pricing and sales information, technology, computer programs, unpublished works of original authorship, trade secrets, or information received from third parties (including without limitation a Party’s clients, suppliers, or principals) that either Party is obligated to treat as confidential.  Confidential Information shall not include information that: (i) is or becomes generally known or available by publication, commercial use or otherwise through no fault of receiving Party; (ii) is known by receiving Party at the time of disclosure and is not subject to restriction; (iii) is independently developed or learned by receiving Party without the use of any Confidential Information of the disclosing Party; (iv) is lawfully obtained from a third </w:t>
      </w:r>
      <w:r>
        <w:rPr>
          <w:rFonts w:hint="eastAsia"/>
          <w:sz w:val="22"/>
          <w:lang w:eastAsia="ja-JP"/>
        </w:rPr>
        <w:t>p</w:t>
      </w:r>
      <w:r>
        <w:rPr>
          <w:sz w:val="22"/>
        </w:rPr>
        <w:t>arty that has the right, set forth in writing, to make such disclosure; or (v) is made generally available by disclosing Party without restriction on disclosure.</w:t>
      </w:r>
    </w:p>
    <w:p w:rsidR="0053565C" w:rsidRDefault="0053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rPr>
      </w:pPr>
    </w:p>
    <w:p w:rsidR="0053565C" w:rsidRDefault="005356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rPr>
      </w:pPr>
      <w:r>
        <w:rPr>
          <w:b/>
          <w:sz w:val="22"/>
        </w:rPr>
        <w:tab/>
        <w:t>11.2</w:t>
      </w:r>
      <w:r>
        <w:rPr>
          <w:sz w:val="22"/>
        </w:rPr>
        <w:tab/>
        <w:t xml:space="preserve">  The Parties understand and agree that any Confidential Information that may from time to time be made available or become known to either Party is to be treated as confidential, is to be used solely in connection with the performance under this Agreement, and is to be disclosed only to employees and contractors who have a need for </w:t>
      </w:r>
      <w:r>
        <w:rPr>
          <w:rFonts w:hint="eastAsia"/>
          <w:sz w:val="22"/>
          <w:lang w:eastAsia="ja-JP"/>
        </w:rPr>
        <w:t xml:space="preserve">such </w:t>
      </w:r>
      <w:r>
        <w:rPr>
          <w:sz w:val="22"/>
        </w:rPr>
        <w:t>access.  Both Parties will protect Confidential Information from unauthorized dissemination and use with the same degree of care that the Parties use to protect their own like information and in no event using less than reasonable care.  Moreover, and without limiting the generality of the foregoing, both Parties shall enter into and maintain written confidentiality agreements with its employees and independent contractors sufficient to enable it to comply with all provisions of this Agreement.  Subject to each Party’s rights as set forth herein, either Party shall return any memoranda or papers containing Confidential Information or other proprietary information belonging to the other Party promptly, upon request.</w:t>
      </w:r>
    </w:p>
    <w:p w:rsidR="0053565C" w:rsidRDefault="0053565C">
      <w:pPr>
        <w:jc w:val="both"/>
        <w:rPr>
          <w:sz w:val="22"/>
        </w:rPr>
      </w:pPr>
    </w:p>
    <w:p w:rsidR="0053565C" w:rsidRDefault="0053565C">
      <w:pPr>
        <w:pStyle w:val="BodyText3"/>
        <w:spacing w:after="0"/>
        <w:jc w:val="both"/>
        <w:rPr>
          <w:sz w:val="22"/>
        </w:rPr>
      </w:pPr>
      <w:r>
        <w:rPr>
          <w:b/>
          <w:sz w:val="22"/>
        </w:rPr>
        <w:tab/>
        <w:t>11.3</w:t>
      </w:r>
      <w:r>
        <w:rPr>
          <w:sz w:val="22"/>
        </w:rPr>
        <w:tab/>
        <w:t xml:space="preserve">Notwithstanding anything herein to the contrary, it shall not be a breach of this provision for either Party to disclose information in accordance with any judicial, administrative, or regulatory order or as necessary to comply with any applicable law or regulation governing regulated businesses or the issuance of securities to the public; provided, however, that prompt notice be given to the non-disclosing Party of the possibility of such disclosure, and that the potentially disclosing Party shall use its best </w:t>
      </w:r>
      <w:r>
        <w:rPr>
          <w:sz w:val="22"/>
        </w:rPr>
        <w:lastRenderedPageBreak/>
        <w:t>efforts to resist disclosure, including without limitation, and if commercially reasonable to do so, cooperating with the non-disclosing Party in seeking protective orders or other similar relief if available in the applicable forum.</w:t>
      </w:r>
    </w:p>
    <w:p w:rsidR="0053565C" w:rsidRDefault="0053565C">
      <w:pPr>
        <w:tabs>
          <w:tab w:val="left" w:pos="720"/>
        </w:tabs>
        <w:jc w:val="both"/>
        <w:rPr>
          <w:rFonts w:ascii="Times New Roman Bold" w:hAnsi="Times New Roman Bold" w:hint="eastAsia"/>
          <w:b/>
          <w:smallCaps/>
          <w:sz w:val="22"/>
        </w:rPr>
      </w:pPr>
    </w:p>
    <w:p w:rsidR="00F57232" w:rsidRDefault="00F57232">
      <w:pPr>
        <w:tabs>
          <w:tab w:val="left" w:pos="720"/>
        </w:tabs>
        <w:jc w:val="both"/>
        <w:rPr>
          <w:rFonts w:ascii="Times New Roman Bold" w:hAnsi="Times New Roman Bold" w:hint="eastAsia"/>
          <w:b/>
          <w:smallCaps/>
          <w:sz w:val="22"/>
        </w:rPr>
      </w:pPr>
    </w:p>
    <w:p w:rsidR="0053565C" w:rsidRDefault="0053565C">
      <w:pPr>
        <w:tabs>
          <w:tab w:val="left" w:pos="720"/>
        </w:tabs>
        <w:jc w:val="both"/>
        <w:rPr>
          <w:rFonts w:ascii="Times New Roman Bold" w:hAnsi="Times New Roman Bold" w:hint="eastAsia"/>
          <w:smallCaps/>
          <w:sz w:val="22"/>
        </w:rPr>
      </w:pPr>
      <w:r>
        <w:rPr>
          <w:rFonts w:ascii="Times New Roman Bold" w:hAnsi="Times New Roman Bold"/>
          <w:b/>
          <w:smallCaps/>
          <w:sz w:val="22"/>
        </w:rPr>
        <w:t>12.</w:t>
      </w:r>
      <w:r>
        <w:rPr>
          <w:rFonts w:ascii="Times New Roman Bold" w:hAnsi="Times New Roman Bold"/>
          <w:b/>
          <w:smallCaps/>
          <w:sz w:val="22"/>
        </w:rPr>
        <w:tab/>
      </w:r>
      <w:r>
        <w:rPr>
          <w:rFonts w:ascii="Times New Roman Bold" w:hAnsi="Times New Roman Bold"/>
          <w:b/>
          <w:bCs/>
          <w:smallCaps/>
          <w:sz w:val="22"/>
        </w:rPr>
        <w:t>General.</w:t>
      </w:r>
    </w:p>
    <w:p w:rsidR="0053565C" w:rsidRDefault="0053565C">
      <w:pPr>
        <w:tabs>
          <w:tab w:val="left" w:pos="446"/>
        </w:tabs>
        <w:jc w:val="both"/>
        <w:rPr>
          <w:sz w:val="22"/>
        </w:rPr>
      </w:pPr>
    </w:p>
    <w:p w:rsidR="000D1348" w:rsidRDefault="0053565C" w:rsidP="000D1348">
      <w:pPr>
        <w:tabs>
          <w:tab w:val="left" w:pos="1080"/>
        </w:tabs>
        <w:ind w:firstLine="720"/>
        <w:jc w:val="both"/>
        <w:rPr>
          <w:sz w:val="22"/>
        </w:rPr>
      </w:pPr>
      <w:r>
        <w:rPr>
          <w:b/>
          <w:sz w:val="22"/>
        </w:rPr>
        <w:t>12.1</w:t>
      </w:r>
      <w:r>
        <w:rPr>
          <w:b/>
          <w:sz w:val="22"/>
        </w:rPr>
        <w:tab/>
      </w:r>
      <w:r>
        <w:rPr>
          <w:b/>
          <w:bCs/>
          <w:color w:val="000000"/>
          <w:sz w:val="22"/>
        </w:rPr>
        <w:t>Notices.</w:t>
      </w:r>
      <w:r>
        <w:rPr>
          <w:sz w:val="22"/>
        </w:rPr>
        <w:t>All notices delivered in connection with this Agreement must be given via a paper writing.  Notices will be deemed given as of (i) the day they are delivered on paper by a nationally recognized express delivery service (such as Federal Express or DHL), addressed as set forth below; or (ii) the day they are sent by fax to the fax number set forth below, but only if (A) the receiving fax device immediately generates a message, printed by the sending fax device, that confirms receipt, and (B) receipt of the fax is confirmed by a telephone call between sender and recipient.</w:t>
      </w:r>
    </w:p>
    <w:p w:rsidR="0053565C" w:rsidRDefault="0053565C">
      <w:pPr>
        <w:jc w:val="both"/>
        <w:rPr>
          <w:sz w:val="22"/>
        </w:rPr>
      </w:pPr>
    </w:p>
    <w:tbl>
      <w:tblPr>
        <w:tblW w:w="8400" w:type="dxa"/>
        <w:tblInd w:w="1008" w:type="dxa"/>
        <w:tblLook w:val="0000"/>
      </w:tblPr>
      <w:tblGrid>
        <w:gridCol w:w="3832"/>
        <w:gridCol w:w="4568"/>
      </w:tblGrid>
      <w:tr w:rsidR="0053565C">
        <w:tc>
          <w:tcPr>
            <w:tcW w:w="4200" w:type="dxa"/>
          </w:tcPr>
          <w:p w:rsidR="0053565C" w:rsidRDefault="0053565C">
            <w:pPr>
              <w:jc w:val="both"/>
              <w:rPr>
                <w:b/>
                <w:sz w:val="22"/>
              </w:rPr>
            </w:pPr>
            <w:r>
              <w:rPr>
                <w:b/>
                <w:sz w:val="22"/>
              </w:rPr>
              <w:t>To Valve:</w:t>
            </w:r>
          </w:p>
          <w:p w:rsidR="0053565C" w:rsidRDefault="0053565C">
            <w:pPr>
              <w:pStyle w:val="BodyText"/>
              <w:tabs>
                <w:tab w:val="clear" w:pos="720"/>
                <w:tab w:val="clear" w:pos="900"/>
                <w:tab w:val="clear" w:pos="1260"/>
                <w:tab w:val="clear" w:pos="1350"/>
                <w:tab w:val="clear" w:pos="1800"/>
                <w:tab w:val="clear" w:pos="4320"/>
              </w:tabs>
              <w:spacing w:line="240" w:lineRule="auto"/>
              <w:jc w:val="both"/>
              <w:rPr>
                <w:rFonts w:ascii="CG Times (WN)" w:hAnsi="CG Times (WN)"/>
              </w:rPr>
            </w:pPr>
            <w:r>
              <w:rPr>
                <w:rFonts w:ascii="CG Times (WN)" w:hAnsi="CG Times (WN)"/>
              </w:rPr>
              <w:t>Valve Corporation</w:t>
            </w:r>
          </w:p>
          <w:p w:rsidR="0053565C" w:rsidRDefault="0053565C">
            <w:pPr>
              <w:jc w:val="both"/>
              <w:rPr>
                <w:rFonts w:ascii="CG Times" w:hAnsi="CG Times" w:cs="Arial"/>
                <w:sz w:val="22"/>
              </w:rPr>
            </w:pPr>
            <w:smartTag w:uri="urn:schemas-microsoft-com:office:smarttags" w:element="Street">
              <w:smartTag w:uri="urn:schemas-microsoft-com:office:smarttags" w:element="address">
                <w:r>
                  <w:rPr>
                    <w:rFonts w:ascii="CG Times" w:hAnsi="CG Times" w:cs="Arial"/>
                    <w:sz w:val="22"/>
                  </w:rPr>
                  <w:t>10500 NE 8</w:t>
                </w:r>
                <w:r>
                  <w:rPr>
                    <w:rFonts w:ascii="CG Times" w:hAnsi="CG Times" w:cs="Arial"/>
                    <w:sz w:val="22"/>
                    <w:vertAlign w:val="superscript"/>
                  </w:rPr>
                  <w:t>th</w:t>
                </w:r>
                <w:r>
                  <w:rPr>
                    <w:rFonts w:ascii="CG Times" w:hAnsi="CG Times" w:cs="Arial"/>
                    <w:sz w:val="22"/>
                  </w:rPr>
                  <w:t xml:space="preserve"> Street, Suite 1000</w:t>
                </w:r>
              </w:smartTag>
            </w:smartTag>
          </w:p>
          <w:p w:rsidR="0053565C" w:rsidRDefault="0053565C">
            <w:pPr>
              <w:jc w:val="both"/>
              <w:rPr>
                <w:rFonts w:ascii="CG Times" w:hAnsi="CG Times"/>
                <w:sz w:val="22"/>
                <w:lang w:val="fr-FR"/>
              </w:rPr>
            </w:pPr>
            <w:r>
              <w:rPr>
                <w:rFonts w:ascii="CG Times" w:hAnsi="CG Times" w:cs="Arial"/>
                <w:sz w:val="22"/>
                <w:lang w:val="fr-FR"/>
              </w:rPr>
              <w:t>Bellevue, WA 98004</w:t>
            </w:r>
          </w:p>
          <w:p w:rsidR="0053565C" w:rsidRDefault="0053565C">
            <w:pPr>
              <w:jc w:val="both"/>
              <w:rPr>
                <w:sz w:val="22"/>
                <w:lang w:val="fr-FR"/>
              </w:rPr>
            </w:pPr>
          </w:p>
          <w:p w:rsidR="0053565C" w:rsidRDefault="0053565C">
            <w:pPr>
              <w:jc w:val="both"/>
              <w:rPr>
                <w:sz w:val="22"/>
                <w:lang w:val="fr-FR"/>
              </w:rPr>
            </w:pPr>
            <w:r>
              <w:rPr>
                <w:sz w:val="22"/>
                <w:lang w:val="fr-FR"/>
              </w:rPr>
              <w:t xml:space="preserve">Attn: </w:t>
            </w:r>
            <w:r>
              <w:rPr>
                <w:sz w:val="22"/>
                <w:lang w:val="fr-FR"/>
              </w:rPr>
              <w:tab/>
              <w:t xml:space="preserve">C.O.O.  </w:t>
            </w:r>
          </w:p>
          <w:p w:rsidR="0053565C" w:rsidRDefault="0053565C">
            <w:pPr>
              <w:jc w:val="both"/>
              <w:rPr>
                <w:sz w:val="22"/>
                <w:lang w:val="fr-FR"/>
              </w:rPr>
            </w:pPr>
            <w:r>
              <w:rPr>
                <w:sz w:val="22"/>
                <w:lang w:val="fr-FR"/>
              </w:rPr>
              <w:t>Phone:  425-889-9642</w:t>
            </w:r>
          </w:p>
          <w:p w:rsidR="0053565C" w:rsidRDefault="0053565C">
            <w:pPr>
              <w:jc w:val="both"/>
              <w:rPr>
                <w:sz w:val="22"/>
              </w:rPr>
            </w:pPr>
            <w:r>
              <w:rPr>
                <w:sz w:val="22"/>
              </w:rPr>
              <w:t xml:space="preserve">Fax: </w:t>
            </w:r>
            <w:r>
              <w:rPr>
                <w:sz w:val="22"/>
              </w:rPr>
              <w:tab/>
              <w:t>425-827-4843</w:t>
            </w:r>
          </w:p>
        </w:tc>
        <w:tc>
          <w:tcPr>
            <w:tcW w:w="4200" w:type="dxa"/>
          </w:tcPr>
          <w:p w:rsidR="0053565C" w:rsidRDefault="0053565C">
            <w:pPr>
              <w:jc w:val="both"/>
              <w:rPr>
                <w:b/>
                <w:sz w:val="22"/>
                <w:szCs w:val="22"/>
                <w:lang w:eastAsia="ko-KR"/>
              </w:rPr>
            </w:pPr>
            <w:r>
              <w:rPr>
                <w:b/>
                <w:sz w:val="22"/>
                <w:szCs w:val="22"/>
                <w:lang w:eastAsia="ko-KR"/>
              </w:rPr>
              <w:t>To Developer:</w:t>
            </w:r>
          </w:p>
          <w:p w:rsidR="00F27972" w:rsidRPr="00F27972" w:rsidRDefault="00F27972">
            <w:pPr>
              <w:jc w:val="both"/>
              <w:rPr>
                <w:sz w:val="22"/>
                <w:szCs w:val="22"/>
                <w:lang w:eastAsia="ko-KR"/>
              </w:rPr>
            </w:pPr>
            <w:r w:rsidRPr="00F27972">
              <w:rPr>
                <w:sz w:val="22"/>
                <w:szCs w:val="22"/>
                <w:lang w:eastAsia="ko-KR"/>
              </w:rPr>
              <w:t>_</w:t>
            </w:r>
            <w:ins w:id="21" w:author="Shubhajit Saha" w:date="2012-05-24T20:22:00Z">
              <w:r w:rsidR="003435BE">
                <w:rPr>
                  <w:sz w:val="22"/>
                  <w:szCs w:val="22"/>
                  <w:lang w:eastAsia="ko-KR"/>
                </w:rPr>
                <w:t>Shubhajit</w:t>
              </w:r>
            </w:ins>
            <w:ins w:id="22" w:author="Shubhajit Saha" w:date="2012-05-24T20:23:00Z">
              <w:r w:rsidR="003435BE">
                <w:rPr>
                  <w:sz w:val="22"/>
                  <w:szCs w:val="22"/>
                  <w:lang w:eastAsia="ko-KR"/>
                </w:rPr>
                <w:t>_</w:t>
              </w:r>
            </w:ins>
            <w:ins w:id="23" w:author="Shubhajit Saha" w:date="2012-05-24T20:22:00Z">
              <w:r w:rsidR="003435BE">
                <w:rPr>
                  <w:sz w:val="22"/>
                  <w:szCs w:val="22"/>
                  <w:lang w:eastAsia="ko-KR"/>
                </w:rPr>
                <w:t>Saha</w:t>
              </w:r>
            </w:ins>
            <w:r w:rsidRPr="00F27972">
              <w:rPr>
                <w:sz w:val="22"/>
                <w:szCs w:val="22"/>
                <w:lang w:eastAsia="ko-KR"/>
              </w:rPr>
              <w:t>__________________________</w:t>
            </w:r>
          </w:p>
          <w:p w:rsidR="003435BE" w:rsidRPr="003435BE" w:rsidRDefault="00F27972" w:rsidP="003435BE">
            <w:pPr>
              <w:jc w:val="both"/>
              <w:rPr>
                <w:ins w:id="24" w:author="Shubhajit Saha" w:date="2012-05-24T20:23:00Z"/>
                <w:sz w:val="22"/>
                <w:szCs w:val="22"/>
                <w:lang w:eastAsia="ko-KR"/>
              </w:rPr>
            </w:pPr>
            <w:r w:rsidRPr="00F27972">
              <w:rPr>
                <w:sz w:val="22"/>
                <w:szCs w:val="22"/>
                <w:lang w:eastAsia="ko-KR"/>
              </w:rPr>
              <w:t>_</w:t>
            </w:r>
            <w:ins w:id="25" w:author="Shubhajit Saha" w:date="2012-05-24T20:23:00Z">
              <w:r w:rsidR="003435BE" w:rsidRPr="003435BE">
                <w:rPr>
                  <w:sz w:val="22"/>
                  <w:szCs w:val="22"/>
                  <w:lang w:eastAsia="ko-KR"/>
                </w:rPr>
                <w:t>Ubisoft Entertainment India Pvt. Ltd.</w:t>
              </w:r>
            </w:ins>
          </w:p>
          <w:p w:rsidR="003435BE" w:rsidRPr="003435BE" w:rsidRDefault="003435BE" w:rsidP="003435BE">
            <w:pPr>
              <w:jc w:val="both"/>
              <w:rPr>
                <w:ins w:id="26" w:author="Shubhajit Saha" w:date="2012-05-24T20:23:00Z"/>
                <w:sz w:val="22"/>
                <w:szCs w:val="22"/>
                <w:lang w:eastAsia="ko-KR"/>
              </w:rPr>
            </w:pPr>
            <w:ins w:id="27" w:author="Shubhajit Saha" w:date="2012-05-24T20:23:00Z">
              <w:r w:rsidRPr="003435BE">
                <w:rPr>
                  <w:sz w:val="22"/>
                  <w:szCs w:val="22"/>
                  <w:lang w:eastAsia="ko-KR"/>
                </w:rPr>
                <w:t>Kumar Cerebrum, Building-3, Level-6</w:t>
              </w:r>
              <w:r>
                <w:rPr>
                  <w:sz w:val="22"/>
                  <w:szCs w:val="22"/>
                  <w:lang w:eastAsia="ko-KR"/>
                </w:rPr>
                <w:t>.</w:t>
              </w:r>
            </w:ins>
          </w:p>
          <w:p w:rsidR="00F27972" w:rsidRPr="00F27972" w:rsidRDefault="003435BE" w:rsidP="003435BE">
            <w:pPr>
              <w:jc w:val="both"/>
              <w:rPr>
                <w:sz w:val="22"/>
                <w:szCs w:val="22"/>
                <w:lang w:eastAsia="ko-KR"/>
              </w:rPr>
            </w:pPr>
            <w:ins w:id="28" w:author="Shubhajit Saha" w:date="2012-05-24T20:23:00Z">
              <w:r w:rsidRPr="003435BE">
                <w:rPr>
                  <w:sz w:val="22"/>
                  <w:szCs w:val="22"/>
                  <w:lang w:eastAsia="ko-KR"/>
                </w:rPr>
                <w:t>Kalyaninagar,</w:t>
              </w:r>
              <w:r>
                <w:rPr>
                  <w:sz w:val="22"/>
                  <w:szCs w:val="22"/>
                  <w:lang w:eastAsia="ko-KR"/>
                </w:rPr>
                <w:t xml:space="preserve"> </w:t>
              </w:r>
              <w:r w:rsidRPr="003435BE">
                <w:rPr>
                  <w:sz w:val="22"/>
                  <w:szCs w:val="22"/>
                  <w:lang w:eastAsia="ko-KR"/>
                </w:rPr>
                <w:t>Pune – 411006</w:t>
              </w:r>
              <w:r>
                <w:rPr>
                  <w:sz w:val="22"/>
                  <w:szCs w:val="22"/>
                  <w:lang w:eastAsia="ko-KR"/>
                </w:rPr>
                <w:t>. India</w:t>
              </w:r>
              <w:r w:rsidR="00085343">
                <w:rPr>
                  <w:sz w:val="22"/>
                  <w:szCs w:val="22"/>
                  <w:lang w:eastAsia="ko-KR"/>
                </w:rPr>
                <w:t>.</w:t>
              </w:r>
            </w:ins>
            <w:r w:rsidR="00F27972" w:rsidRPr="00F27972">
              <w:rPr>
                <w:sz w:val="22"/>
                <w:szCs w:val="22"/>
                <w:lang w:eastAsia="ko-KR"/>
              </w:rPr>
              <w:t>__________________________</w:t>
            </w:r>
          </w:p>
          <w:p w:rsidR="00F27972" w:rsidRPr="00F27972" w:rsidRDefault="00F27972">
            <w:pPr>
              <w:jc w:val="both"/>
              <w:rPr>
                <w:sz w:val="22"/>
                <w:szCs w:val="22"/>
                <w:lang w:eastAsia="ko-KR"/>
              </w:rPr>
            </w:pPr>
            <w:r w:rsidRPr="00F27972">
              <w:rPr>
                <w:sz w:val="22"/>
                <w:szCs w:val="22"/>
                <w:lang w:eastAsia="ko-KR"/>
              </w:rPr>
              <w:t>___________________________</w:t>
            </w:r>
          </w:p>
          <w:p w:rsidR="0053565C" w:rsidRPr="00F27972" w:rsidRDefault="0053565C">
            <w:pPr>
              <w:jc w:val="both"/>
              <w:rPr>
                <w:sz w:val="22"/>
                <w:szCs w:val="22"/>
                <w:lang w:eastAsia="ko-KR"/>
              </w:rPr>
            </w:pPr>
            <w:r w:rsidRPr="00F27972">
              <w:rPr>
                <w:sz w:val="22"/>
                <w:szCs w:val="22"/>
                <w:lang w:eastAsia="ko-KR"/>
              </w:rPr>
              <w:t>Attn: ______________</w:t>
            </w:r>
          </w:p>
          <w:p w:rsidR="0053565C" w:rsidRPr="00F27972" w:rsidRDefault="0053565C">
            <w:pPr>
              <w:jc w:val="both"/>
              <w:rPr>
                <w:sz w:val="22"/>
                <w:szCs w:val="22"/>
                <w:lang w:eastAsia="ko-KR"/>
              </w:rPr>
            </w:pPr>
            <w:r w:rsidRPr="00F27972">
              <w:rPr>
                <w:sz w:val="22"/>
                <w:szCs w:val="22"/>
                <w:lang w:eastAsia="ko-KR"/>
              </w:rPr>
              <w:t>Phone: _</w:t>
            </w:r>
            <w:ins w:id="29" w:author="Shubhajit Saha" w:date="2012-05-24T20:22:00Z">
              <w:r w:rsidR="003435BE">
                <w:rPr>
                  <w:sz w:val="22"/>
                  <w:szCs w:val="22"/>
                  <w:lang w:eastAsia="ko-KR"/>
                </w:rPr>
                <w:t>+91-9970186882</w:t>
              </w:r>
            </w:ins>
            <w:r w:rsidRPr="00F27972">
              <w:rPr>
                <w:sz w:val="22"/>
                <w:szCs w:val="22"/>
                <w:lang w:eastAsia="ko-KR"/>
              </w:rPr>
              <w:t>____________</w:t>
            </w:r>
          </w:p>
          <w:p w:rsidR="0053565C" w:rsidRPr="00F27972" w:rsidRDefault="0053565C">
            <w:pPr>
              <w:jc w:val="both"/>
              <w:rPr>
                <w:sz w:val="22"/>
                <w:szCs w:val="22"/>
                <w:lang w:eastAsia="ko-KR"/>
              </w:rPr>
            </w:pPr>
            <w:r w:rsidRPr="00F27972">
              <w:rPr>
                <w:sz w:val="22"/>
                <w:szCs w:val="22"/>
                <w:lang w:eastAsia="ko-KR"/>
              </w:rPr>
              <w:t>Fax: _______________</w:t>
            </w:r>
          </w:p>
          <w:p w:rsidR="0053565C" w:rsidRDefault="0053565C">
            <w:pPr>
              <w:rPr>
                <w:sz w:val="22"/>
                <w:szCs w:val="22"/>
                <w:lang w:eastAsia="ko-KR"/>
              </w:rPr>
            </w:pPr>
            <w:r w:rsidRPr="00F27972">
              <w:rPr>
                <w:sz w:val="22"/>
                <w:szCs w:val="22"/>
                <w:lang w:eastAsia="ko-KR"/>
              </w:rPr>
              <w:t>Email: _</w:t>
            </w:r>
            <w:ins w:id="30" w:author="Shubhajit Saha" w:date="2012-05-24T20:22:00Z">
              <w:r w:rsidR="003435BE">
                <w:rPr>
                  <w:sz w:val="22"/>
                  <w:szCs w:val="22"/>
                  <w:lang w:eastAsia="ko-KR"/>
                </w:rPr>
                <w:t>shubhajit.saha2@gmail.com</w:t>
              </w:r>
            </w:ins>
            <w:r w:rsidRPr="00F27972">
              <w:rPr>
                <w:sz w:val="22"/>
                <w:szCs w:val="22"/>
                <w:lang w:eastAsia="ko-KR"/>
              </w:rPr>
              <w:t>____________</w:t>
            </w:r>
          </w:p>
        </w:tc>
      </w:tr>
    </w:tbl>
    <w:p w:rsidR="0053565C" w:rsidRDefault="0053565C">
      <w:pPr>
        <w:tabs>
          <w:tab w:val="left" w:pos="446"/>
        </w:tabs>
        <w:jc w:val="both"/>
        <w:rPr>
          <w:sz w:val="22"/>
        </w:rPr>
      </w:pPr>
    </w:p>
    <w:p w:rsidR="0053565C" w:rsidRDefault="0053565C">
      <w:pPr>
        <w:tabs>
          <w:tab w:val="left" w:pos="1080"/>
        </w:tabs>
        <w:ind w:firstLine="720"/>
        <w:jc w:val="both"/>
        <w:rPr>
          <w:sz w:val="22"/>
        </w:rPr>
      </w:pPr>
      <w:r>
        <w:rPr>
          <w:b/>
          <w:sz w:val="22"/>
        </w:rPr>
        <w:t>12.2</w:t>
      </w:r>
      <w:r>
        <w:rPr>
          <w:b/>
          <w:sz w:val="22"/>
        </w:rPr>
        <w:tab/>
      </w:r>
      <w:r>
        <w:rPr>
          <w:b/>
          <w:bCs/>
          <w:sz w:val="22"/>
        </w:rPr>
        <w:t xml:space="preserve">Assignment.  </w:t>
      </w:r>
      <w:r>
        <w:rPr>
          <w:sz w:val="22"/>
          <w:lang w:eastAsia="ja-JP"/>
        </w:rPr>
        <w:t>Developer</w:t>
      </w:r>
      <w:r>
        <w:rPr>
          <w:sz w:val="22"/>
        </w:rPr>
        <w:t xml:space="preserve"> may not assign this Agreement or its rights hereunder without </w:t>
      </w:r>
      <w:r>
        <w:rPr>
          <w:sz w:val="22"/>
          <w:lang w:eastAsia="ja-JP"/>
        </w:rPr>
        <w:t>Valve’s</w:t>
      </w:r>
      <w:r>
        <w:rPr>
          <w:sz w:val="22"/>
        </w:rPr>
        <w:t xml:space="preserve"> prior written consent.  Valve may assign this Agreement or its rights hereunder in its sole discretion..</w:t>
      </w:r>
    </w:p>
    <w:p w:rsidR="0053565C" w:rsidRDefault="0053565C">
      <w:pPr>
        <w:tabs>
          <w:tab w:val="left" w:pos="446"/>
        </w:tabs>
        <w:ind w:firstLine="720"/>
        <w:jc w:val="both"/>
        <w:rPr>
          <w:b/>
          <w:sz w:val="22"/>
        </w:rPr>
      </w:pPr>
    </w:p>
    <w:p w:rsidR="0053565C" w:rsidRDefault="0053565C">
      <w:pPr>
        <w:tabs>
          <w:tab w:val="left" w:pos="446"/>
        </w:tabs>
        <w:ind w:firstLine="720"/>
        <w:jc w:val="both"/>
        <w:rPr>
          <w:b/>
          <w:bCs/>
          <w:i/>
          <w:iCs/>
          <w:sz w:val="22"/>
        </w:rPr>
      </w:pPr>
      <w:r>
        <w:rPr>
          <w:b/>
          <w:sz w:val="22"/>
        </w:rPr>
        <w:t>12.3</w:t>
      </w:r>
      <w:r>
        <w:rPr>
          <w:b/>
          <w:sz w:val="22"/>
        </w:rPr>
        <w:tab/>
      </w:r>
      <w:r>
        <w:rPr>
          <w:b/>
          <w:bCs/>
          <w:sz w:val="22"/>
        </w:rPr>
        <w:t>Language, Interpretive Rules</w:t>
      </w:r>
      <w:r>
        <w:rPr>
          <w:sz w:val="22"/>
        </w:rPr>
        <w:t>.  This Agreement is executed in the English language only.  This Agreement has been fully negotiated by the Parties and will be interpreted according to the plain meaning of its terms without any presumption that it should be construed either for or against either Party.  The Section headings used in this Agreement are for convenience only and are not to be used in interpreting this Agreement.</w:t>
      </w:r>
    </w:p>
    <w:p w:rsidR="0053565C" w:rsidRDefault="0053565C">
      <w:pPr>
        <w:tabs>
          <w:tab w:val="left" w:pos="446"/>
        </w:tabs>
        <w:ind w:firstLine="720"/>
        <w:jc w:val="both"/>
        <w:rPr>
          <w:sz w:val="22"/>
        </w:rPr>
      </w:pPr>
    </w:p>
    <w:p w:rsidR="0053565C" w:rsidRDefault="0053565C">
      <w:pPr>
        <w:tabs>
          <w:tab w:val="left" w:pos="446"/>
        </w:tabs>
        <w:ind w:firstLine="720"/>
        <w:jc w:val="both"/>
        <w:rPr>
          <w:sz w:val="22"/>
        </w:rPr>
      </w:pPr>
      <w:r>
        <w:rPr>
          <w:b/>
          <w:bCs/>
          <w:sz w:val="22"/>
        </w:rPr>
        <w:t>12.4</w:t>
      </w:r>
      <w:r>
        <w:rPr>
          <w:b/>
          <w:bCs/>
          <w:sz w:val="22"/>
        </w:rPr>
        <w:tab/>
        <w:t>Attorneys’ Fees.</w:t>
      </w:r>
      <w:r>
        <w:rPr>
          <w:sz w:val="22"/>
        </w:rPr>
        <w:t xml:space="preserve">  In any action to enforce any right or remedy under this Agreement or to interpret any provision of this Agreement, the prevailing Party will be entitled to recover its costs, including attorneys’ fees.</w:t>
      </w:r>
    </w:p>
    <w:p w:rsidR="0053565C" w:rsidRDefault="0053565C">
      <w:pPr>
        <w:tabs>
          <w:tab w:val="left" w:pos="446"/>
        </w:tabs>
        <w:ind w:firstLine="720"/>
        <w:jc w:val="both"/>
        <w:rPr>
          <w:sz w:val="22"/>
        </w:rPr>
      </w:pPr>
    </w:p>
    <w:p w:rsidR="0053565C" w:rsidRDefault="0053565C">
      <w:pPr>
        <w:tabs>
          <w:tab w:val="left" w:pos="446"/>
        </w:tabs>
        <w:ind w:firstLine="720"/>
        <w:jc w:val="both"/>
        <w:rPr>
          <w:sz w:val="22"/>
        </w:rPr>
      </w:pPr>
      <w:r>
        <w:rPr>
          <w:b/>
          <w:sz w:val="22"/>
        </w:rPr>
        <w:t>12.5</w:t>
      </w:r>
      <w:r>
        <w:rPr>
          <w:b/>
          <w:sz w:val="22"/>
        </w:rPr>
        <w:tab/>
      </w:r>
      <w:r>
        <w:rPr>
          <w:b/>
          <w:bCs/>
          <w:sz w:val="22"/>
        </w:rPr>
        <w:t xml:space="preserve">Waiver.  </w:t>
      </w:r>
      <w:r>
        <w:rPr>
          <w:sz w:val="22"/>
        </w:rPr>
        <w:t>No waiver of any provision of this Agreement will be effective unless it is in a signed writing, and no such waiver will constitute a waiver of any other provision(s) or of the same provision on another occasion.</w:t>
      </w:r>
    </w:p>
    <w:p w:rsidR="0053565C" w:rsidRDefault="0053565C">
      <w:pPr>
        <w:tabs>
          <w:tab w:val="left" w:pos="446"/>
        </w:tabs>
        <w:ind w:firstLine="720"/>
        <w:jc w:val="both"/>
        <w:rPr>
          <w:b/>
          <w:sz w:val="22"/>
        </w:rPr>
      </w:pPr>
    </w:p>
    <w:p w:rsidR="0053565C" w:rsidRDefault="0053565C">
      <w:pPr>
        <w:tabs>
          <w:tab w:val="left" w:pos="446"/>
        </w:tabs>
        <w:ind w:firstLine="720"/>
        <w:jc w:val="both"/>
        <w:rPr>
          <w:sz w:val="22"/>
        </w:rPr>
      </w:pPr>
      <w:r>
        <w:rPr>
          <w:b/>
          <w:sz w:val="22"/>
        </w:rPr>
        <w:t>12.6</w:t>
      </w:r>
      <w:r>
        <w:rPr>
          <w:b/>
          <w:sz w:val="22"/>
        </w:rPr>
        <w:tab/>
      </w:r>
      <w:r>
        <w:rPr>
          <w:b/>
          <w:bCs/>
          <w:sz w:val="22"/>
        </w:rPr>
        <w:t>Cumulative Remedies</w:t>
      </w:r>
      <w:r>
        <w:rPr>
          <w:sz w:val="22"/>
        </w:rPr>
        <w:t>.  The rights and remedies under this Agreement are cumulative and are not exclusive of any rights or remedies available at law or in equity or by any other agreement between the Parties.</w:t>
      </w:r>
    </w:p>
    <w:p w:rsidR="0053565C" w:rsidRDefault="0053565C">
      <w:pPr>
        <w:tabs>
          <w:tab w:val="left" w:pos="446"/>
        </w:tabs>
        <w:ind w:firstLine="720"/>
        <w:jc w:val="both"/>
        <w:rPr>
          <w:b/>
          <w:sz w:val="22"/>
        </w:rPr>
      </w:pPr>
    </w:p>
    <w:p w:rsidR="0053565C" w:rsidRDefault="0053565C">
      <w:pPr>
        <w:tabs>
          <w:tab w:val="left" w:pos="446"/>
        </w:tabs>
        <w:ind w:firstLine="720"/>
        <w:jc w:val="both"/>
        <w:rPr>
          <w:sz w:val="22"/>
        </w:rPr>
      </w:pPr>
      <w:r>
        <w:rPr>
          <w:b/>
          <w:bCs/>
          <w:sz w:val="22"/>
        </w:rPr>
        <w:lastRenderedPageBreak/>
        <w:t>12.7</w:t>
      </w:r>
      <w:r>
        <w:rPr>
          <w:sz w:val="22"/>
        </w:rPr>
        <w:tab/>
      </w:r>
      <w:r>
        <w:rPr>
          <w:b/>
          <w:bCs/>
          <w:sz w:val="22"/>
        </w:rPr>
        <w:t>No Agency.</w:t>
      </w:r>
      <w:r>
        <w:rPr>
          <w:sz w:val="22"/>
        </w:rPr>
        <w:t xml:space="preserve">  Nothing in this Agreement will be construed to mean that any Party is appointed or in any way authorized to act as an agent of the other Party.  This Agreement does not create any joint venture, partnership or formal business entity or organization of any kind.</w:t>
      </w:r>
    </w:p>
    <w:p w:rsidR="0053565C" w:rsidRDefault="0053565C">
      <w:pPr>
        <w:tabs>
          <w:tab w:val="left" w:pos="446"/>
        </w:tabs>
        <w:ind w:firstLine="720"/>
        <w:jc w:val="both"/>
        <w:rPr>
          <w:b/>
          <w:sz w:val="22"/>
        </w:rPr>
      </w:pPr>
    </w:p>
    <w:p w:rsidR="0053565C" w:rsidRDefault="0053565C">
      <w:pPr>
        <w:tabs>
          <w:tab w:val="left" w:pos="446"/>
        </w:tabs>
        <w:ind w:firstLine="720"/>
        <w:jc w:val="both"/>
        <w:rPr>
          <w:sz w:val="22"/>
        </w:rPr>
      </w:pPr>
      <w:r>
        <w:rPr>
          <w:b/>
          <w:sz w:val="22"/>
        </w:rPr>
        <w:t>12.8</w:t>
      </w:r>
      <w:r>
        <w:rPr>
          <w:b/>
          <w:sz w:val="22"/>
        </w:rPr>
        <w:tab/>
      </w:r>
      <w:r>
        <w:rPr>
          <w:b/>
          <w:bCs/>
          <w:sz w:val="22"/>
        </w:rPr>
        <w:t>Severability.</w:t>
      </w:r>
      <w:r>
        <w:rPr>
          <w:sz w:val="22"/>
        </w:rPr>
        <w:t xml:space="preserve">  If a court of competent jurisdiction holds any term, covenant or restriction of this Agreement to be illegal, invalid or unenforceable, in whole or in part, the remaining terms, covenants and provisions will remain in full force and effect </w:t>
      </w:r>
      <w:r>
        <w:rPr>
          <w:color w:val="000000"/>
          <w:sz w:val="22"/>
        </w:rPr>
        <w:t>and will in no way be affected, impaired or invalidated</w:t>
      </w:r>
      <w:r>
        <w:rPr>
          <w:sz w:val="22"/>
        </w:rPr>
        <w:t>.  If any provision in this Agreement is determined to be unenforceable in equity because of its scope, duration, geographical area or other factor, then the court making that determination will have the power to reduce or limit such scope, duration, area or other factor, and such provision will be then enforceable in equity in its reduced or limited form.</w:t>
      </w:r>
    </w:p>
    <w:p w:rsidR="0053565C" w:rsidRDefault="0053565C">
      <w:pPr>
        <w:tabs>
          <w:tab w:val="left" w:pos="446"/>
        </w:tabs>
        <w:ind w:firstLine="720"/>
        <w:jc w:val="both"/>
        <w:rPr>
          <w:sz w:val="22"/>
        </w:rPr>
      </w:pPr>
    </w:p>
    <w:p w:rsidR="0053565C" w:rsidRDefault="0053565C">
      <w:pPr>
        <w:tabs>
          <w:tab w:val="left" w:pos="446"/>
        </w:tabs>
        <w:ind w:firstLine="720"/>
        <w:jc w:val="both"/>
        <w:rPr>
          <w:sz w:val="22"/>
        </w:rPr>
      </w:pPr>
      <w:r>
        <w:rPr>
          <w:b/>
          <w:sz w:val="22"/>
        </w:rPr>
        <w:t>12.9</w:t>
      </w:r>
      <w:r>
        <w:rPr>
          <w:b/>
          <w:sz w:val="22"/>
        </w:rPr>
        <w:tab/>
      </w:r>
      <w:r>
        <w:rPr>
          <w:b/>
          <w:bCs/>
          <w:sz w:val="22"/>
        </w:rPr>
        <w:t>Entire Agreement; Amendments. </w:t>
      </w:r>
      <w:r>
        <w:rPr>
          <w:sz w:val="22"/>
        </w:rPr>
        <w:t> This Agreement is not an offer by Valve and it is not effective until signed by both Parties.  This Agreement, including the Exhibits attached hereto</w:t>
      </w:r>
      <w:r>
        <w:rPr>
          <w:rFonts w:hint="eastAsia"/>
          <w:sz w:val="22"/>
          <w:lang w:eastAsia="ja-JP"/>
        </w:rPr>
        <w:t>,</w:t>
      </w:r>
      <w:r>
        <w:rPr>
          <w:sz w:val="22"/>
        </w:rPr>
        <w:t xml:space="preserve"> which are incorporated by this reference, constitutes the entire agreement between the Parties with respect to the subject matter hereof and merges all prior and contemporaneous communications and proposals, whether electronic, oral or written, between the Parties with respect to such subject matter.  This Agreement may not be </w:t>
      </w:r>
      <w:r w:rsidR="00CA4248">
        <w:rPr>
          <w:sz w:val="22"/>
        </w:rPr>
        <w:t>mod</w:t>
      </w:r>
      <w:r>
        <w:rPr>
          <w:sz w:val="22"/>
        </w:rPr>
        <w:t>ified except by a written agreement dated subsequent to the date of this Agreement and signed on behalf of Valve and Developer by their respective duly authorized representatives.</w:t>
      </w:r>
    </w:p>
    <w:p w:rsidR="0053565C" w:rsidRDefault="0053565C">
      <w:pPr>
        <w:tabs>
          <w:tab w:val="left" w:pos="446"/>
        </w:tabs>
        <w:rPr>
          <w:sz w:val="22"/>
        </w:rPr>
      </w:pPr>
    </w:p>
    <w:p w:rsidR="00F57232" w:rsidRDefault="00F57232">
      <w:pPr>
        <w:tabs>
          <w:tab w:val="left" w:pos="446"/>
        </w:tabs>
        <w:rPr>
          <w:sz w:val="22"/>
        </w:rPr>
      </w:pPr>
    </w:p>
    <w:tbl>
      <w:tblPr>
        <w:tblW w:w="9480" w:type="dxa"/>
        <w:tblInd w:w="8" w:type="dxa"/>
        <w:tblCellMar>
          <w:left w:w="0" w:type="dxa"/>
          <w:right w:w="0" w:type="dxa"/>
        </w:tblCellMar>
        <w:tblLook w:val="0000"/>
      </w:tblPr>
      <w:tblGrid>
        <w:gridCol w:w="4800"/>
        <w:gridCol w:w="4680"/>
      </w:tblGrid>
      <w:tr w:rsidR="0053565C">
        <w:trPr>
          <w:trHeight w:val="2502"/>
        </w:trPr>
        <w:tc>
          <w:tcPr>
            <w:tcW w:w="4800" w:type="dxa"/>
          </w:tcPr>
          <w:p w:rsidR="0053565C" w:rsidRDefault="0053565C">
            <w:pPr>
              <w:rPr>
                <w:rFonts w:ascii="Times New Roman Bold" w:hAnsi="Times New Roman Bold" w:hint="eastAsia"/>
                <w:b/>
                <w:bCs/>
                <w:smallCaps/>
                <w:sz w:val="22"/>
              </w:rPr>
            </w:pPr>
            <w:r>
              <w:rPr>
                <w:rFonts w:ascii="Times New Roman Bold" w:hAnsi="Times New Roman Bold"/>
                <w:b/>
                <w:bCs/>
                <w:smallCaps/>
                <w:sz w:val="22"/>
              </w:rPr>
              <w:t>Valve Corporation</w:t>
            </w:r>
            <w:r>
              <w:rPr>
                <w:rFonts w:ascii="Times New Roman Bold" w:hAnsi="Times New Roman Bold"/>
                <w:b/>
                <w:bCs/>
                <w:smallCaps/>
                <w:sz w:val="22"/>
              </w:rPr>
              <w:br/>
            </w:r>
          </w:p>
          <w:p w:rsidR="0053565C" w:rsidRDefault="0053565C">
            <w:pPr>
              <w:rPr>
                <w:sz w:val="22"/>
              </w:rPr>
            </w:pPr>
            <w:r>
              <w:rPr>
                <w:sz w:val="22"/>
              </w:rPr>
              <w:t>By</w:t>
            </w:r>
            <w:r>
              <w:rPr>
                <w:sz w:val="22"/>
              </w:rPr>
              <w:tab/>
            </w:r>
            <w:r>
              <w:rPr>
                <w:sz w:val="22"/>
                <w:u w:val="single"/>
              </w:rPr>
              <w:tab/>
            </w:r>
            <w:r>
              <w:rPr>
                <w:sz w:val="22"/>
                <w:u w:val="single"/>
              </w:rPr>
              <w:tab/>
            </w:r>
            <w:r>
              <w:rPr>
                <w:sz w:val="22"/>
                <w:u w:val="single"/>
              </w:rPr>
              <w:tab/>
            </w:r>
            <w:r>
              <w:rPr>
                <w:sz w:val="22"/>
                <w:u w:val="single"/>
              </w:rPr>
              <w:tab/>
            </w:r>
            <w:r>
              <w:rPr>
                <w:sz w:val="22"/>
              </w:rPr>
              <w:br/>
            </w:r>
            <w:r>
              <w:rPr>
                <w:sz w:val="22"/>
              </w:rPr>
              <w:br/>
              <w:t>Name</w:t>
            </w:r>
            <w:r>
              <w:rPr>
                <w:sz w:val="22"/>
              </w:rPr>
              <w:tab/>
            </w:r>
            <w:r>
              <w:rPr>
                <w:sz w:val="22"/>
                <w:u w:val="single"/>
              </w:rPr>
              <w:tab/>
            </w:r>
            <w:r>
              <w:rPr>
                <w:sz w:val="22"/>
                <w:u w:val="single"/>
              </w:rPr>
              <w:tab/>
            </w:r>
            <w:r>
              <w:rPr>
                <w:sz w:val="22"/>
                <w:u w:val="single"/>
              </w:rPr>
              <w:tab/>
            </w:r>
            <w:r>
              <w:rPr>
                <w:sz w:val="22"/>
                <w:u w:val="single"/>
              </w:rPr>
              <w:tab/>
            </w:r>
            <w:r>
              <w:rPr>
                <w:sz w:val="22"/>
              </w:rPr>
              <w:br/>
            </w:r>
            <w:r>
              <w:rPr>
                <w:sz w:val="22"/>
              </w:rPr>
              <w:br/>
              <w:t>Title</w:t>
            </w:r>
            <w:r>
              <w:rPr>
                <w:sz w:val="22"/>
              </w:rPr>
              <w:tab/>
            </w:r>
            <w:r>
              <w:rPr>
                <w:sz w:val="22"/>
                <w:u w:val="single"/>
              </w:rPr>
              <w:tab/>
            </w:r>
            <w:r>
              <w:rPr>
                <w:sz w:val="22"/>
                <w:u w:val="single"/>
              </w:rPr>
              <w:tab/>
            </w:r>
            <w:r>
              <w:rPr>
                <w:sz w:val="22"/>
                <w:u w:val="single"/>
              </w:rPr>
              <w:tab/>
            </w:r>
            <w:r>
              <w:rPr>
                <w:sz w:val="22"/>
                <w:u w:val="single"/>
              </w:rPr>
              <w:tab/>
            </w:r>
            <w:r>
              <w:rPr>
                <w:sz w:val="22"/>
              </w:rPr>
              <w:br/>
            </w:r>
            <w:r>
              <w:rPr>
                <w:sz w:val="22"/>
              </w:rPr>
              <w:br/>
              <w:t>Signature Date</w:t>
            </w:r>
            <w:r>
              <w:rPr>
                <w:sz w:val="22"/>
              </w:rPr>
              <w:tab/>
            </w:r>
            <w:r>
              <w:rPr>
                <w:sz w:val="22"/>
                <w:u w:val="single"/>
              </w:rPr>
              <w:tab/>
            </w:r>
            <w:r>
              <w:rPr>
                <w:sz w:val="22"/>
                <w:u w:val="single"/>
              </w:rPr>
              <w:tab/>
            </w:r>
            <w:r>
              <w:rPr>
                <w:sz w:val="22"/>
                <w:u w:val="single"/>
              </w:rPr>
              <w:tab/>
            </w:r>
          </w:p>
        </w:tc>
        <w:tc>
          <w:tcPr>
            <w:tcW w:w="4680" w:type="dxa"/>
          </w:tcPr>
          <w:p w:rsidR="0053565C" w:rsidRDefault="008E6712">
            <w:pPr>
              <w:rPr>
                <w:rFonts w:ascii="Times New Roman Bold" w:hAnsi="Times New Roman Bold" w:hint="eastAsia"/>
                <w:b/>
                <w:bCs/>
                <w:smallCaps/>
                <w:sz w:val="22"/>
              </w:rPr>
            </w:pPr>
            <w:ins w:id="31" w:author="Shubhajit Saha" w:date="2012-05-24T20:21:00Z">
              <w:r>
                <w:rPr>
                  <w:rFonts w:ascii="Times New Roman Bold" w:hAnsi="Times New Roman Bold"/>
                  <w:b/>
                  <w:bCs/>
                  <w:smallCaps/>
                  <w:noProof/>
                  <w:sz w:val="22"/>
                  <w:rPrChange w:id="32">
                    <w:rPr>
                      <w:noProof/>
                    </w:rPr>
                  </w:rPrChange>
                </w:rPr>
                <w:drawing>
                  <wp:anchor distT="0" distB="0" distL="114300" distR="114300" simplePos="0" relativeHeight="251658240" behindDoc="1" locked="0" layoutInCell="1" allowOverlap="1">
                    <wp:simplePos x="0" y="0"/>
                    <wp:positionH relativeFrom="column">
                      <wp:posOffset>290195</wp:posOffset>
                    </wp:positionH>
                    <wp:positionV relativeFrom="paragraph">
                      <wp:posOffset>133350</wp:posOffset>
                    </wp:positionV>
                    <wp:extent cx="2266950" cy="4095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66950" cy="409575"/>
                            </a:xfrm>
                            <a:prstGeom prst="rect">
                              <a:avLst/>
                            </a:prstGeom>
                            <a:noFill/>
                            <a:ln w="9525">
                              <a:noFill/>
                              <a:miter lim="800000"/>
                              <a:headEnd/>
                              <a:tailEnd/>
                            </a:ln>
                          </pic:spPr>
                        </pic:pic>
                      </a:graphicData>
                    </a:graphic>
                  </wp:anchor>
                </w:drawing>
              </w:r>
            </w:ins>
            <w:r w:rsidR="0053565C">
              <w:rPr>
                <w:rFonts w:ascii="Times New Roman Bold" w:hAnsi="Times New Roman Bold"/>
                <w:b/>
                <w:bCs/>
                <w:smallCaps/>
                <w:sz w:val="22"/>
              </w:rPr>
              <w:t xml:space="preserve">Developer </w:t>
            </w:r>
          </w:p>
          <w:p w:rsidR="0053565C" w:rsidRDefault="0053565C">
            <w:pPr>
              <w:rPr>
                <w:rFonts w:ascii="Times New Roman Bold" w:hAnsi="Times New Roman Bold" w:hint="eastAsia"/>
                <w:b/>
                <w:bCs/>
                <w:smallCaps/>
                <w:sz w:val="22"/>
                <w:lang w:eastAsia="ko-KR"/>
              </w:rPr>
            </w:pPr>
          </w:p>
          <w:p w:rsidR="0053565C" w:rsidRDefault="0053565C" w:rsidP="00AD4E22">
            <w:pPr>
              <w:rPr>
                <w:sz w:val="22"/>
              </w:rPr>
            </w:pPr>
            <w:r>
              <w:rPr>
                <w:sz w:val="22"/>
              </w:rPr>
              <w:t>By</w:t>
            </w:r>
            <w:r>
              <w:rPr>
                <w:sz w:val="22"/>
              </w:rPr>
              <w:tab/>
            </w:r>
            <w:r>
              <w:rPr>
                <w:sz w:val="22"/>
                <w:u w:val="single"/>
              </w:rPr>
              <w:tab/>
            </w:r>
            <w:r>
              <w:rPr>
                <w:sz w:val="22"/>
                <w:u w:val="single"/>
              </w:rPr>
              <w:tab/>
            </w:r>
            <w:r>
              <w:rPr>
                <w:sz w:val="22"/>
                <w:u w:val="single"/>
              </w:rPr>
              <w:tab/>
            </w:r>
            <w:r>
              <w:rPr>
                <w:sz w:val="22"/>
                <w:u w:val="single"/>
              </w:rPr>
              <w:tab/>
            </w:r>
            <w:r>
              <w:rPr>
                <w:sz w:val="22"/>
              </w:rPr>
              <w:br/>
            </w:r>
            <w:r>
              <w:rPr>
                <w:sz w:val="22"/>
              </w:rPr>
              <w:br/>
              <w:t>Name</w:t>
            </w:r>
            <w:r>
              <w:rPr>
                <w:sz w:val="22"/>
              </w:rPr>
              <w:tab/>
            </w:r>
            <w:r>
              <w:rPr>
                <w:sz w:val="22"/>
                <w:u w:val="single"/>
              </w:rPr>
              <w:tab/>
            </w:r>
            <w:ins w:id="33" w:author="Shubhajit Saha" w:date="2012-05-24T20:17:00Z">
              <w:r w:rsidR="00EB69CC">
                <w:rPr>
                  <w:sz w:val="22"/>
                  <w:u w:val="single"/>
                </w:rPr>
                <w:t>Shubhajit</w:t>
              </w:r>
            </w:ins>
            <w:r>
              <w:rPr>
                <w:sz w:val="22"/>
                <w:u w:val="single"/>
              </w:rPr>
              <w:tab/>
            </w:r>
            <w:r>
              <w:rPr>
                <w:sz w:val="22"/>
                <w:u w:val="single"/>
              </w:rPr>
              <w:tab/>
            </w:r>
            <w:r>
              <w:rPr>
                <w:sz w:val="22"/>
                <w:u w:val="single"/>
              </w:rPr>
              <w:tab/>
            </w:r>
            <w:r>
              <w:rPr>
                <w:sz w:val="22"/>
              </w:rPr>
              <w:br/>
            </w:r>
            <w:r>
              <w:rPr>
                <w:sz w:val="22"/>
              </w:rPr>
              <w:br/>
              <w:t>Title</w:t>
            </w:r>
            <w:r>
              <w:rPr>
                <w:sz w:val="22"/>
              </w:rPr>
              <w:tab/>
            </w:r>
            <w:r>
              <w:rPr>
                <w:sz w:val="22"/>
                <w:u w:val="single"/>
              </w:rPr>
              <w:tab/>
            </w:r>
            <w:ins w:id="34" w:author="Shubhajit Saha" w:date="2012-05-24T20:17:00Z">
              <w:r w:rsidR="00EB69CC">
                <w:rPr>
                  <w:sz w:val="22"/>
                  <w:u w:val="single"/>
                </w:rPr>
                <w:t>Saha</w:t>
              </w:r>
            </w:ins>
            <w:r>
              <w:rPr>
                <w:sz w:val="22"/>
                <w:u w:val="single"/>
              </w:rPr>
              <w:tab/>
            </w:r>
            <w:r>
              <w:rPr>
                <w:sz w:val="22"/>
                <w:u w:val="single"/>
              </w:rPr>
              <w:tab/>
            </w:r>
            <w:r>
              <w:rPr>
                <w:sz w:val="22"/>
                <w:u w:val="single"/>
              </w:rPr>
              <w:tab/>
            </w:r>
            <w:r>
              <w:rPr>
                <w:sz w:val="22"/>
              </w:rPr>
              <w:br/>
            </w:r>
            <w:r>
              <w:rPr>
                <w:sz w:val="22"/>
              </w:rPr>
              <w:br/>
              <w:t>Signature Date ___</w:t>
            </w:r>
            <w:ins w:id="35" w:author="Shubhajit Saha" w:date="2012-05-24T20:17:00Z">
              <w:r w:rsidR="00EB69CC">
                <w:rPr>
                  <w:sz w:val="22"/>
                </w:rPr>
                <w:t>24th May, 201</w:t>
              </w:r>
            </w:ins>
            <w:ins w:id="36" w:author="Shubhajit Saha" w:date="2012-05-24T20:36:00Z">
              <w:r w:rsidR="00AD4E22">
                <w:rPr>
                  <w:sz w:val="22"/>
                </w:rPr>
                <w:t>2</w:t>
              </w:r>
            </w:ins>
            <w:ins w:id="37" w:author="Shubhajit Saha" w:date="2012-05-24T20:17:00Z">
              <w:r w:rsidR="00EB69CC">
                <w:rPr>
                  <w:sz w:val="22"/>
                </w:rPr>
                <w:t>.</w:t>
              </w:r>
            </w:ins>
            <w:r>
              <w:rPr>
                <w:sz w:val="22"/>
              </w:rPr>
              <w:t>_________________</w:t>
            </w:r>
          </w:p>
        </w:tc>
      </w:tr>
    </w:tbl>
    <w:p w:rsidR="0053565C" w:rsidRDefault="0053565C"/>
    <w:p w:rsidR="0053565C" w:rsidRDefault="0053565C">
      <w:pPr>
        <w:jc w:val="center"/>
        <w:rPr>
          <w:b/>
        </w:rPr>
      </w:pPr>
      <w:r>
        <w:br w:type="page"/>
      </w:r>
      <w:r>
        <w:rPr>
          <w:b/>
        </w:rPr>
        <w:lastRenderedPageBreak/>
        <w:t>EXHIBIT A</w:t>
      </w:r>
    </w:p>
    <w:p w:rsidR="0053565C" w:rsidRDefault="0053565C">
      <w:pPr>
        <w:jc w:val="center"/>
        <w:rPr>
          <w:b/>
        </w:rPr>
      </w:pPr>
    </w:p>
    <w:p w:rsidR="0053565C" w:rsidRDefault="0053565C">
      <w:pPr>
        <w:jc w:val="center"/>
        <w:rPr>
          <w:b/>
        </w:rPr>
      </w:pPr>
      <w:r>
        <w:rPr>
          <w:b/>
        </w:rPr>
        <w:t>List of Games</w:t>
      </w:r>
    </w:p>
    <w:p w:rsidR="0053565C" w:rsidRDefault="0053565C">
      <w:pPr>
        <w:rPr>
          <w:b/>
        </w:rPr>
      </w:pPr>
    </w:p>
    <w:p w:rsidR="0053565C" w:rsidRDefault="00CA4248">
      <w:pPr>
        <w:rPr>
          <w:b/>
        </w:rPr>
      </w:pPr>
      <w:r>
        <w:rPr>
          <w:b/>
          <w:highlight w:val="yellow"/>
        </w:rPr>
        <w:t>GAME DEMO</w:t>
      </w:r>
      <w:r w:rsidR="0053565C">
        <w:rPr>
          <w:b/>
          <w:highlight w:val="yellow"/>
        </w:rPr>
        <w:t xml:space="preserve"> Name and description</w:t>
      </w:r>
    </w:p>
    <w:p w:rsidR="006B7270" w:rsidRDefault="006B7270">
      <w:pPr>
        <w:rPr>
          <w:ins w:id="38" w:author="Shubhajit Saha" w:date="2012-05-24T20:14:00Z"/>
        </w:rPr>
      </w:pPr>
      <w:ins w:id="39" w:author="Shubhajit Saha" w:date="2012-05-24T20:14:00Z">
        <w:r>
          <w:t>Game Demo Name: Atooms to Moolecules</w:t>
        </w:r>
      </w:ins>
    </w:p>
    <w:p w:rsidR="006060A3" w:rsidRDefault="006B7270" w:rsidP="006060A3">
      <w:pPr>
        <w:rPr>
          <w:ins w:id="40" w:author="Shubhajit Saha" w:date="2012-05-24T20:19:00Z"/>
        </w:rPr>
      </w:pPr>
      <w:ins w:id="41" w:author="Shubhajit Saha" w:date="2012-05-24T20:15:00Z">
        <w:r>
          <w:t xml:space="preserve">Description: </w:t>
        </w:r>
      </w:ins>
      <w:ins w:id="42" w:author="Shubhajit Saha" w:date="2012-05-24T20:14:00Z">
        <w:r>
          <w:t xml:space="preserve"> </w:t>
        </w:r>
      </w:ins>
      <w:ins w:id="43" w:author="Shubhajit Saha" w:date="2012-05-24T20:19:00Z">
        <w:r w:rsidR="006060A3">
          <w:t>Atooms to Moolecule is a chemistry based puzzle game. Explore the lab to see how Atooms</w:t>
        </w:r>
      </w:ins>
    </w:p>
    <w:p w:rsidR="006060A3" w:rsidRDefault="006060A3" w:rsidP="006060A3">
      <w:pPr>
        <w:rPr>
          <w:ins w:id="44" w:author="Shubhajit Saha" w:date="2012-05-24T20:19:00Z"/>
        </w:rPr>
      </w:pPr>
      <w:ins w:id="45" w:author="Shubhajit Saha" w:date="2012-05-24T20:19:00Z">
        <w:r>
          <w:t>changes into Moolecules.</w:t>
        </w:r>
      </w:ins>
    </w:p>
    <w:p w:rsidR="006060A3" w:rsidRDefault="006060A3" w:rsidP="006060A3">
      <w:pPr>
        <w:rPr>
          <w:ins w:id="46" w:author="Shubhajit Saha" w:date="2012-05-24T20:19:00Z"/>
        </w:rPr>
      </w:pPr>
    </w:p>
    <w:p w:rsidR="006060A3" w:rsidRDefault="006060A3" w:rsidP="006060A3">
      <w:pPr>
        <w:rPr>
          <w:ins w:id="47" w:author="Shubhajit Saha" w:date="2012-05-24T20:19:00Z"/>
        </w:rPr>
      </w:pPr>
      <w:ins w:id="48" w:author="Shubhajit Saha" w:date="2012-05-24T20:19:00Z">
        <w:r>
          <w:t>http://www.youtube.com/watch?v=F1EuZnheoMQ</w:t>
        </w:r>
      </w:ins>
    </w:p>
    <w:p w:rsidR="006060A3" w:rsidRDefault="006060A3" w:rsidP="006060A3">
      <w:pPr>
        <w:rPr>
          <w:ins w:id="49" w:author="Shubhajit Saha" w:date="2012-05-24T20:19:00Z"/>
        </w:rPr>
      </w:pPr>
    </w:p>
    <w:p w:rsidR="006060A3" w:rsidRDefault="006060A3" w:rsidP="006060A3">
      <w:pPr>
        <w:rPr>
          <w:ins w:id="50" w:author="Shubhajit Saha" w:date="2012-05-24T20:19:00Z"/>
        </w:rPr>
      </w:pPr>
      <w:ins w:id="51" w:author="Shubhajit Saha" w:date="2012-05-24T20:19:00Z">
        <w:r>
          <w:t>Credits</w:t>
        </w:r>
      </w:ins>
    </w:p>
    <w:p w:rsidR="006060A3" w:rsidRDefault="006060A3" w:rsidP="006060A3">
      <w:pPr>
        <w:rPr>
          <w:ins w:id="52" w:author="Shubhajit Saha" w:date="2012-05-24T20:19:00Z"/>
        </w:rPr>
      </w:pPr>
      <w:ins w:id="53" w:author="Shubhajit Saha" w:date="2012-05-24T20:19:00Z">
        <w:r>
          <w:t>Design, Art, Programming &amp; Sound - Shubhajit Saha ( shubhajit.saha @ students.becs.ac.in ).</w:t>
        </w:r>
      </w:ins>
    </w:p>
    <w:p w:rsidR="006060A3" w:rsidRDefault="006060A3" w:rsidP="006060A3">
      <w:pPr>
        <w:rPr>
          <w:ins w:id="54" w:author="Shubhajit Saha" w:date="2012-05-24T20:19:00Z"/>
        </w:rPr>
      </w:pPr>
      <w:ins w:id="55" w:author="Shubhajit Saha" w:date="2012-05-24T20:19:00Z">
        <w:r>
          <w:t>Level Designing &amp; C oncept - Maya Agarwal ( maya.agarwal2 @ gmail.com ).</w:t>
        </w:r>
      </w:ins>
    </w:p>
    <w:p w:rsidR="006060A3" w:rsidRDefault="006060A3" w:rsidP="006060A3">
      <w:pPr>
        <w:rPr>
          <w:ins w:id="56" w:author="Shubhajit Saha" w:date="2012-05-24T20:19:00Z"/>
        </w:rPr>
      </w:pPr>
      <w:ins w:id="57" w:author="Shubhajit Saha" w:date="2012-05-24T20:19:00Z">
        <w:r>
          <w:t>Music - Democracy, May and Nostalgia by Alexander Album May by Alexander Blu underC reative</w:t>
        </w:r>
      </w:ins>
    </w:p>
    <w:p w:rsidR="006060A3" w:rsidRDefault="006060A3" w:rsidP="006060A3">
      <w:pPr>
        <w:rPr>
          <w:ins w:id="58" w:author="Shubhajit Saha" w:date="2012-05-24T20:19:00Z"/>
        </w:rPr>
      </w:pPr>
      <w:ins w:id="59" w:author="Shubhajit Saha" w:date="2012-05-24T20:19:00Z">
        <w:r>
          <w:t>C ommons Attribution-ShareAlike 3.0 Unported.</w:t>
        </w:r>
      </w:ins>
    </w:p>
    <w:p w:rsidR="006060A3" w:rsidRDefault="006060A3" w:rsidP="006060A3">
      <w:pPr>
        <w:rPr>
          <w:ins w:id="60" w:author="Shubhajit Saha" w:date="2012-05-24T20:19:00Z"/>
        </w:rPr>
      </w:pPr>
    </w:p>
    <w:p w:rsidR="006060A3" w:rsidRDefault="006060A3" w:rsidP="006060A3">
      <w:pPr>
        <w:rPr>
          <w:ins w:id="61" w:author="Shubhajit Saha" w:date="2012-05-24T20:19:00Z"/>
        </w:rPr>
      </w:pPr>
      <w:ins w:id="62" w:author="Shubhajit Saha" w:date="2012-05-24T20:19:00Z">
        <w:r>
          <w:t>Atooms to Moolecules uses: C reator C lub's GameState Management sample under Microsoft</w:t>
        </w:r>
      </w:ins>
    </w:p>
    <w:p w:rsidR="0053565C" w:rsidRDefault="006060A3" w:rsidP="006060A3">
      <w:ins w:id="63" w:author="Shubhajit Saha" w:date="2012-05-24T20:19:00Z">
        <w:r>
          <w:t>Permissive License.rtf and Erin C atto’s Box2D physics engine under the MIT License.</w:t>
        </w:r>
      </w:ins>
    </w:p>
    <w:p w:rsidR="0053565C" w:rsidRDefault="0053565C">
      <w:pPr>
        <w:jc w:val="center"/>
      </w:pPr>
    </w:p>
    <w:p w:rsidR="0053565C" w:rsidRDefault="0053565C">
      <w:pPr>
        <w:jc w:val="center"/>
        <w:rPr>
          <w:b/>
        </w:rPr>
      </w:pPr>
    </w:p>
    <w:p w:rsidR="0053565C" w:rsidRDefault="0053565C">
      <w:pPr>
        <w:jc w:val="center"/>
        <w:rPr>
          <w:b/>
        </w:rPr>
      </w:pPr>
      <w:r>
        <w:rPr>
          <w:b/>
        </w:rPr>
        <w:t>Delivery Schedule</w:t>
      </w:r>
    </w:p>
    <w:p w:rsidR="0053565C" w:rsidRDefault="0053565C">
      <w:pPr>
        <w:jc w:val="center"/>
        <w:rPr>
          <w:b/>
        </w:rPr>
      </w:pPr>
    </w:p>
    <w:p w:rsidR="0053565C" w:rsidRDefault="0053565C">
      <w:r>
        <w:t xml:space="preserve">Developer shall, in its best efforts, deliver a complete copy of the </w:t>
      </w:r>
      <w:r w:rsidR="00CA4248">
        <w:t>Game Demo</w:t>
      </w:r>
      <w:r>
        <w:t xml:space="preserve"> at least thirty (30) days prior to the first release of such </w:t>
      </w:r>
      <w:r w:rsidR="00CA4248">
        <w:t>Game Demo</w:t>
      </w:r>
      <w:r>
        <w:t xml:space="preserve"> on Steam.</w:t>
      </w:r>
    </w:p>
    <w:p w:rsidR="0053565C" w:rsidRDefault="0053565C"/>
    <w:p w:rsidR="0053565C" w:rsidRDefault="0053565C">
      <w:pPr>
        <w:jc w:val="center"/>
      </w:pPr>
    </w:p>
    <w:p w:rsidR="0053565C" w:rsidRDefault="0053565C">
      <w:pPr>
        <w:jc w:val="center"/>
        <w:rPr>
          <w:rFonts w:eastAsia="SimSun"/>
          <w:b/>
          <w:bCs/>
        </w:rPr>
      </w:pPr>
      <w:r>
        <w:rPr>
          <w:highlight w:val="yellow"/>
          <w:lang w:val="es-ES"/>
        </w:rPr>
        <w:br w:type="page"/>
      </w:r>
      <w:r>
        <w:rPr>
          <w:rStyle w:val="DeltaViewInsertion"/>
          <w:rFonts w:eastAsia="SimSun"/>
          <w:b/>
          <w:bCs/>
          <w:color w:val="auto"/>
          <w:u w:val="none"/>
        </w:rPr>
        <w:lastRenderedPageBreak/>
        <w:t>EXHIBIT B</w:t>
      </w:r>
    </w:p>
    <w:p w:rsidR="0053565C" w:rsidRDefault="0053565C">
      <w:pPr>
        <w:jc w:val="center"/>
        <w:rPr>
          <w:rFonts w:eastAsia="SimSun"/>
        </w:rPr>
      </w:pPr>
      <w:bookmarkStart w:id="64" w:name="_DV_C259"/>
      <w:r>
        <w:rPr>
          <w:rStyle w:val="DeltaViewInsertion"/>
          <w:rFonts w:eastAsia="SimSun"/>
          <w:b/>
          <w:bCs/>
          <w:color w:val="auto"/>
          <w:u w:val="none"/>
        </w:rPr>
        <w:t>Valve’s Tools and Technology</w:t>
      </w:r>
      <w:bookmarkEnd w:id="64"/>
    </w:p>
    <w:p w:rsidR="0053565C" w:rsidRDefault="0053565C">
      <w:pPr>
        <w:jc w:val="center"/>
        <w:rPr>
          <w:rFonts w:eastAsia="SimSun"/>
        </w:rPr>
      </w:pPr>
    </w:p>
    <w:p w:rsidR="0053565C" w:rsidRDefault="0053565C">
      <w:pPr>
        <w:jc w:val="center"/>
        <w:rPr>
          <w:rFonts w:eastAsia="SimSun"/>
          <w:sz w:val="22"/>
          <w:szCs w:val="22"/>
        </w:rPr>
      </w:pPr>
    </w:p>
    <w:p w:rsidR="0053565C" w:rsidRDefault="0053565C">
      <w:pPr>
        <w:jc w:val="center"/>
        <w:rPr>
          <w:rFonts w:eastAsia="SimSun"/>
          <w:sz w:val="22"/>
          <w:szCs w:val="22"/>
        </w:rPr>
      </w:pPr>
    </w:p>
    <w:p w:rsidR="0053565C" w:rsidRDefault="0053565C">
      <w:pPr>
        <w:rPr>
          <w:rFonts w:eastAsia="SimSun"/>
          <w:sz w:val="22"/>
          <w:szCs w:val="22"/>
        </w:rPr>
      </w:pPr>
      <w:bookmarkStart w:id="65" w:name="_DV_C260"/>
      <w:r>
        <w:rPr>
          <w:rStyle w:val="DeltaViewInsertion"/>
          <w:rFonts w:eastAsia="SimSun"/>
          <w:color w:val="auto"/>
          <w:sz w:val="22"/>
          <w:szCs w:val="22"/>
          <w:u w:val="none"/>
        </w:rPr>
        <w:t xml:space="preserve">Valve's Tools and Technology shall include: </w:t>
      </w:r>
      <w:bookmarkEnd w:id="65"/>
    </w:p>
    <w:p w:rsidR="0053565C" w:rsidRDefault="0053565C">
      <w:pPr>
        <w:jc w:val="center"/>
        <w:rPr>
          <w:rFonts w:eastAsia="SimSun"/>
          <w:b/>
          <w:bCs/>
          <w:sz w:val="22"/>
          <w:szCs w:val="22"/>
        </w:rPr>
      </w:pPr>
    </w:p>
    <w:p w:rsidR="0053565C" w:rsidRDefault="0053565C">
      <w:pPr>
        <w:tabs>
          <w:tab w:val="left" w:pos="360"/>
        </w:tabs>
        <w:rPr>
          <w:rStyle w:val="DeltaViewInsertion"/>
          <w:rFonts w:eastAsia="SimSun"/>
          <w:color w:val="auto"/>
          <w:sz w:val="22"/>
          <w:szCs w:val="22"/>
          <w:u w:val="none"/>
        </w:rPr>
      </w:pPr>
      <w:r>
        <w:rPr>
          <w:rStyle w:val="DeltaViewInsertion"/>
          <w:rFonts w:eastAsia="SimSun"/>
          <w:color w:val="auto"/>
          <w:sz w:val="22"/>
          <w:szCs w:val="22"/>
          <w:u w:val="none"/>
        </w:rPr>
        <w:t>1.</w:t>
      </w:r>
      <w:r>
        <w:rPr>
          <w:rStyle w:val="DeltaViewInsertion"/>
          <w:rFonts w:eastAsia="SimSun"/>
          <w:color w:val="auto"/>
          <w:sz w:val="22"/>
          <w:szCs w:val="22"/>
          <w:u w:val="none"/>
        </w:rPr>
        <w:tab/>
        <w:t>Steam SDK</w:t>
      </w:r>
    </w:p>
    <w:p w:rsidR="0053565C" w:rsidRDefault="0053565C">
      <w:pPr>
        <w:rPr>
          <w:rStyle w:val="DeltaViewInsertion"/>
          <w:rFonts w:eastAsia="SimSun"/>
          <w:color w:val="auto"/>
          <w:sz w:val="22"/>
          <w:szCs w:val="22"/>
          <w:u w:val="none"/>
        </w:rPr>
      </w:pPr>
    </w:p>
    <w:p w:rsidR="0053565C" w:rsidRDefault="0053565C">
      <w:pPr>
        <w:rPr>
          <w:rStyle w:val="DeltaViewInsertion"/>
          <w:rFonts w:eastAsia="SimSun"/>
          <w:color w:val="auto"/>
          <w:sz w:val="22"/>
          <w:szCs w:val="22"/>
          <w:u w:val="none"/>
        </w:rPr>
      </w:pPr>
      <w:r>
        <w:rPr>
          <w:rStyle w:val="DeltaViewInsertion"/>
          <w:rFonts w:eastAsia="SimSun"/>
          <w:color w:val="auto"/>
          <w:sz w:val="22"/>
          <w:szCs w:val="22"/>
          <w:u w:val="none"/>
        </w:rPr>
        <w:t xml:space="preserve">Means the tools and software code delivered by Valve for the purpose of integrating Steam and adapting the </w:t>
      </w:r>
      <w:r w:rsidR="00CA4248">
        <w:rPr>
          <w:rStyle w:val="DeltaViewInsertion"/>
          <w:rFonts w:eastAsia="SimSun"/>
          <w:color w:val="auto"/>
          <w:sz w:val="22"/>
          <w:szCs w:val="22"/>
          <w:u w:val="none"/>
        </w:rPr>
        <w:t>Game Demo</w:t>
      </w:r>
      <w:r>
        <w:rPr>
          <w:rStyle w:val="DeltaViewInsertion"/>
          <w:rFonts w:eastAsia="SimSun"/>
          <w:color w:val="auto"/>
          <w:sz w:val="22"/>
          <w:szCs w:val="22"/>
          <w:u w:val="none"/>
        </w:rPr>
        <w:t>s for delivery and use via Steam.</w:t>
      </w:r>
    </w:p>
    <w:p w:rsidR="0053565C" w:rsidRDefault="0053565C">
      <w:pPr>
        <w:rPr>
          <w:rStyle w:val="DeltaViewInsertion"/>
          <w:rFonts w:eastAsia="SimSun"/>
          <w:color w:val="auto"/>
          <w:sz w:val="22"/>
          <w:szCs w:val="22"/>
          <w:u w:val="none"/>
        </w:rPr>
      </w:pPr>
    </w:p>
    <w:p w:rsidR="0053565C" w:rsidRDefault="0053565C">
      <w:pPr>
        <w:jc w:val="center"/>
        <w:rPr>
          <w:rFonts w:eastAsia="SimSun"/>
        </w:rPr>
      </w:pPr>
    </w:p>
    <w:p w:rsidR="0053565C" w:rsidRDefault="0053565C">
      <w:pPr>
        <w:rPr>
          <w:rFonts w:eastAsia="SimSun"/>
        </w:rPr>
      </w:pPr>
      <w:bookmarkStart w:id="66" w:name="_DV_M376"/>
      <w:bookmarkEnd w:id="66"/>
    </w:p>
    <w:p w:rsidR="0053565C" w:rsidRDefault="0053565C">
      <w:pPr>
        <w:jc w:val="center"/>
      </w:pPr>
    </w:p>
    <w:sectPr w:rsidR="0053565C" w:rsidSect="00387C7B">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712" w:rsidRDefault="008E6712">
      <w:r>
        <w:separator/>
      </w:r>
    </w:p>
  </w:endnote>
  <w:endnote w:type="continuationSeparator" w:id="1">
    <w:p w:rsidR="008E6712" w:rsidRDefault="008E67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G Times (WN)">
    <w:panose1 w:val="00000000000000000000"/>
    <w:charset w:val="00"/>
    <w:family w:val="roman"/>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5C" w:rsidRDefault="0053565C">
    <w:pPr>
      <w:pStyle w:val="Footer"/>
    </w:pPr>
    <w:r>
      <w:t>{00878188.DOC;3}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5C" w:rsidRDefault="0053565C">
    <w:pPr>
      <w:pStyle w:val="Footer"/>
      <w:jc w:val="right"/>
      <w:rPr>
        <w:rFonts w:ascii="Arial" w:hAnsi="Arial"/>
        <w:i/>
        <w:sz w:val="20"/>
        <w:szCs w:val="20"/>
      </w:rPr>
    </w:pPr>
    <w:r>
      <w:rPr>
        <w:rFonts w:ascii="Arial" w:hAnsi="Arial"/>
        <w:i/>
        <w:sz w:val="20"/>
        <w:szCs w:val="20"/>
      </w:rPr>
      <w:t>Valve-Developer: Confidential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65C" w:rsidRDefault="0053565C">
    <w:pPr>
      <w:pStyle w:val="Footer"/>
    </w:pPr>
    <w:r>
      <w:t>{00878188.DOC;3}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712" w:rsidRDefault="008E6712">
      <w:r>
        <w:separator/>
      </w:r>
    </w:p>
  </w:footnote>
  <w:footnote w:type="continuationSeparator" w:id="1">
    <w:p w:rsidR="008E6712" w:rsidRDefault="008E67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BB78745E"/>
    <w:lvl w:ilvl="0" w:tplc="FA96D66E">
      <w:start w:val="1"/>
      <w:numFmt w:val="decimal"/>
      <w:lvlText w:val="%1."/>
      <w:lvlJc w:val="left"/>
      <w:pPr>
        <w:tabs>
          <w:tab w:val="num" w:pos="765"/>
        </w:tabs>
        <w:ind w:left="765" w:hanging="405"/>
      </w:pPr>
      <w:rPr>
        <w:rFonts w:hint="default"/>
        <w:color w:val="auto"/>
        <w:spacing w:val="0"/>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000000B"/>
    <w:multiLevelType w:val="hybridMultilevel"/>
    <w:tmpl w:val="41E44EB0"/>
    <w:lvl w:ilvl="0" w:tplc="4476C1BE">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000000D"/>
    <w:multiLevelType w:val="hybridMultilevel"/>
    <w:tmpl w:val="BFDE2394"/>
    <w:lvl w:ilvl="0" w:tplc="EF88BF2A">
      <w:start w:val="1"/>
      <w:numFmt w:val="decimal"/>
      <w:lvlText w:val="%1."/>
      <w:lvlJc w:val="left"/>
      <w:pPr>
        <w:tabs>
          <w:tab w:val="num" w:pos="765"/>
        </w:tabs>
        <w:ind w:left="765" w:hanging="405"/>
      </w:pPr>
    </w:lvl>
    <w:lvl w:ilvl="1" w:tplc="4476C1BE">
      <w:start w:val="1"/>
      <w:numFmt w:val="lowerLetter"/>
      <w:lvlText w:val="%2."/>
      <w:lvlJc w:val="left"/>
      <w:pPr>
        <w:tabs>
          <w:tab w:val="num" w:pos="1485"/>
        </w:tabs>
        <w:ind w:left="1485" w:hanging="405"/>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C636551"/>
    <w:multiLevelType w:val="hybridMultilevel"/>
    <w:tmpl w:val="37C4A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4597F0E"/>
    <w:multiLevelType w:val="multilevel"/>
    <w:tmpl w:val="6BC600F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60F6949"/>
    <w:multiLevelType w:val="hybridMultilevel"/>
    <w:tmpl w:val="02920DC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DCE69A9"/>
    <w:multiLevelType w:val="hybridMultilevel"/>
    <w:tmpl w:val="195EA71C"/>
    <w:lvl w:ilvl="0" w:tplc="5DDE7C80">
      <w:start w:val="1"/>
      <w:numFmt w:val="lowerRoman"/>
      <w:lvlText w:val="%1."/>
      <w:lvlJc w:val="left"/>
      <w:pPr>
        <w:tabs>
          <w:tab w:val="num" w:pos="108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18A11A8"/>
    <w:multiLevelType w:val="hybridMultilevel"/>
    <w:tmpl w:val="C0F88406"/>
    <w:lvl w:ilvl="0" w:tplc="F29E5A0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E21044F"/>
    <w:multiLevelType w:val="multilevel"/>
    <w:tmpl w:val="185E24CE"/>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2"/>
    <w:lvlOverride w:ilvl="0">
      <w:lvl w:ilvl="0" w:tplc="EF88BF2A">
        <w:start w:val="1"/>
        <w:numFmt w:val="lowerLetter"/>
        <w:lvlText w:val="%1."/>
        <w:lvlJc w:val="left"/>
        <w:pPr>
          <w:tabs>
            <w:tab w:val="num" w:pos="1485"/>
          </w:tabs>
          <w:ind w:left="1485" w:hanging="405"/>
        </w:pPr>
        <w:rPr>
          <w:rFonts w:hint="default"/>
          <w:color w:val="auto"/>
          <w:spacing w:val="0"/>
          <w:u w:val="none"/>
        </w:rPr>
      </w:lvl>
    </w:lvlOverride>
    <w:lvlOverride w:ilvl="1">
      <w:lvl w:ilvl="1" w:tplc="4476C1BE">
        <w:start w:val="1"/>
        <w:numFmt w:val="lowerLetter"/>
        <w:lvlText w:val="%2."/>
        <w:lvlJc w:val="left"/>
        <w:pPr>
          <w:tabs>
            <w:tab w:val="num" w:pos="1440"/>
          </w:tabs>
          <w:ind w:left="1440" w:hanging="360"/>
        </w:pPr>
      </w:lvl>
    </w:lvlOverride>
    <w:lvlOverride w:ilvl="2">
      <w:lvl w:ilvl="2" w:tplc="0409001B">
        <w:start w:val="1"/>
        <w:numFmt w:val="lowerRoman"/>
        <w:lvlText w:val="%3."/>
        <w:lvlJc w:val="right"/>
        <w:pPr>
          <w:tabs>
            <w:tab w:val="num" w:pos="2160"/>
          </w:tabs>
          <w:ind w:left="2160" w:hanging="180"/>
        </w:pPr>
      </w:lvl>
    </w:lvlOverride>
    <w:lvlOverride w:ilvl="3">
      <w:lvl w:ilvl="3" w:tplc="0409000F">
        <w:start w:val="1"/>
        <w:numFmt w:val="decimal"/>
        <w:lvlText w:val="%4."/>
        <w:lvlJc w:val="left"/>
        <w:pPr>
          <w:tabs>
            <w:tab w:val="num" w:pos="2880"/>
          </w:tabs>
          <w:ind w:left="2880" w:hanging="360"/>
        </w:pPr>
      </w:lvl>
    </w:lvlOverride>
    <w:lvlOverride w:ilvl="4">
      <w:lvl w:ilvl="4" w:tplc="04090019">
        <w:start w:val="1"/>
        <w:numFmt w:val="lowerLetter"/>
        <w:lvlText w:val="%5."/>
        <w:lvlJc w:val="left"/>
        <w:pPr>
          <w:tabs>
            <w:tab w:val="num" w:pos="3600"/>
          </w:tabs>
          <w:ind w:left="3600" w:hanging="360"/>
        </w:pPr>
      </w:lvl>
    </w:lvlOverride>
    <w:lvlOverride w:ilvl="5">
      <w:lvl w:ilvl="5" w:tplc="0409001B">
        <w:start w:val="1"/>
        <w:numFmt w:val="lowerRoman"/>
        <w:lvlText w:val="%6."/>
        <w:lvlJc w:val="right"/>
        <w:pPr>
          <w:tabs>
            <w:tab w:val="num" w:pos="4320"/>
          </w:tabs>
          <w:ind w:left="4320" w:hanging="180"/>
        </w:pPr>
      </w:lvl>
    </w:lvlOverride>
    <w:lvlOverride w:ilvl="6">
      <w:lvl w:ilvl="6" w:tplc="0409000F">
        <w:start w:val="1"/>
        <w:numFmt w:val="decimal"/>
        <w:lvlText w:val="%7."/>
        <w:lvlJc w:val="left"/>
        <w:pPr>
          <w:tabs>
            <w:tab w:val="num" w:pos="5040"/>
          </w:tabs>
          <w:ind w:left="5040" w:hanging="360"/>
        </w:pPr>
      </w:lvl>
    </w:lvlOverride>
    <w:lvlOverride w:ilvl="7">
      <w:lvl w:ilvl="7" w:tplc="04090019">
        <w:start w:val="1"/>
        <w:numFmt w:val="lowerLetter"/>
        <w:lvlText w:val="%8."/>
        <w:lvlJc w:val="left"/>
        <w:pPr>
          <w:tabs>
            <w:tab w:val="num" w:pos="5760"/>
          </w:tabs>
          <w:ind w:left="5760" w:hanging="360"/>
        </w:pPr>
      </w:lvl>
    </w:lvlOverride>
    <w:lvlOverride w:ilvl="8">
      <w:lvl w:ilvl="8" w:tplc="0409001B">
        <w:start w:val="1"/>
        <w:numFmt w:val="lowerRoman"/>
        <w:lvlText w:val="%9."/>
        <w:lvlJc w:val="right"/>
        <w:pPr>
          <w:tabs>
            <w:tab w:val="num" w:pos="6480"/>
          </w:tabs>
          <w:ind w:left="6480" w:hanging="180"/>
        </w:pPr>
      </w:lvl>
    </w:lvlOverride>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FELayout/>
  </w:compat>
  <w:rsids>
    <w:rsidRoot w:val="000D1348"/>
    <w:rsid w:val="00085343"/>
    <w:rsid w:val="000D1348"/>
    <w:rsid w:val="00277AA6"/>
    <w:rsid w:val="0029184D"/>
    <w:rsid w:val="003435BE"/>
    <w:rsid w:val="00363BA5"/>
    <w:rsid w:val="00373186"/>
    <w:rsid w:val="00387C7B"/>
    <w:rsid w:val="0053565C"/>
    <w:rsid w:val="0055008A"/>
    <w:rsid w:val="00586795"/>
    <w:rsid w:val="006060A3"/>
    <w:rsid w:val="0061235C"/>
    <w:rsid w:val="006B7270"/>
    <w:rsid w:val="00717DF1"/>
    <w:rsid w:val="00893DD6"/>
    <w:rsid w:val="008E6712"/>
    <w:rsid w:val="00AD4E22"/>
    <w:rsid w:val="00B93141"/>
    <w:rsid w:val="00CA4248"/>
    <w:rsid w:val="00CB2E14"/>
    <w:rsid w:val="00EB69CC"/>
    <w:rsid w:val="00EB7695"/>
    <w:rsid w:val="00F27972"/>
    <w:rsid w:val="00F57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State"/>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7C7B"/>
    <w:rPr>
      <w:sz w:val="24"/>
      <w:szCs w:val="24"/>
    </w:rPr>
  </w:style>
  <w:style w:type="paragraph" w:styleId="Heading1">
    <w:name w:val="heading 1"/>
    <w:basedOn w:val="Normal"/>
    <w:next w:val="Normal"/>
    <w:qFormat/>
    <w:rsid w:val="00387C7B"/>
    <w:pPr>
      <w:keepNext/>
      <w:jc w:val="center"/>
      <w:outlineLvl w:val="0"/>
    </w:pPr>
  </w:style>
  <w:style w:type="paragraph" w:styleId="Heading3">
    <w:name w:val="heading 3"/>
    <w:basedOn w:val="Normal"/>
    <w:next w:val="Normal"/>
    <w:qFormat/>
    <w:rsid w:val="00387C7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Block">
    <w:name w:val="SigBlock"/>
    <w:basedOn w:val="Normal"/>
    <w:next w:val="Normal"/>
    <w:rsid w:val="00387C7B"/>
    <w:pPr>
      <w:keepLines/>
      <w:ind w:left="4320"/>
    </w:pPr>
  </w:style>
  <w:style w:type="paragraph" w:customStyle="1" w:styleId="3LABody">
    <w:name w:val="3. LA Body"/>
    <w:basedOn w:val="Normal"/>
    <w:rsid w:val="00387C7B"/>
    <w:pPr>
      <w:spacing w:before="60" w:line="220" w:lineRule="atLeast"/>
      <w:ind w:right="360"/>
    </w:pPr>
    <w:rPr>
      <w:color w:val="000000"/>
      <w:spacing w:val="-5"/>
      <w:sz w:val="20"/>
      <w:szCs w:val="20"/>
    </w:rPr>
  </w:style>
  <w:style w:type="paragraph" w:styleId="BodyText">
    <w:name w:val="Body Text"/>
    <w:basedOn w:val="Normal"/>
    <w:rsid w:val="00387C7B"/>
    <w:pPr>
      <w:tabs>
        <w:tab w:val="left" w:pos="720"/>
        <w:tab w:val="left" w:pos="900"/>
        <w:tab w:val="left" w:pos="1260"/>
        <w:tab w:val="left" w:pos="1350"/>
        <w:tab w:val="left" w:pos="1800"/>
        <w:tab w:val="left" w:pos="4320"/>
      </w:tabs>
      <w:overflowPunct w:val="0"/>
      <w:autoSpaceDE w:val="0"/>
      <w:autoSpaceDN w:val="0"/>
      <w:adjustRightInd w:val="0"/>
      <w:spacing w:line="240" w:lineRule="atLeast"/>
      <w:textAlignment w:val="baseline"/>
    </w:pPr>
    <w:rPr>
      <w:rFonts w:eastAsia="Batang"/>
      <w:sz w:val="22"/>
      <w:szCs w:val="20"/>
    </w:rPr>
  </w:style>
  <w:style w:type="character" w:styleId="Hyperlink">
    <w:name w:val="Hyperlink"/>
    <w:basedOn w:val="DefaultParagraphFont"/>
    <w:rsid w:val="00387C7B"/>
    <w:rPr>
      <w:color w:val="0000FF"/>
      <w:u w:val="single"/>
    </w:rPr>
  </w:style>
  <w:style w:type="paragraph" w:styleId="BodyText3">
    <w:name w:val="Body Text 3"/>
    <w:basedOn w:val="Normal"/>
    <w:rsid w:val="00387C7B"/>
    <w:pPr>
      <w:spacing w:after="120"/>
    </w:pPr>
    <w:rPr>
      <w:sz w:val="16"/>
      <w:szCs w:val="16"/>
    </w:rPr>
  </w:style>
  <w:style w:type="paragraph" w:styleId="BodyTextIndent3">
    <w:name w:val="Body Text Indent 3"/>
    <w:basedOn w:val="Normal"/>
    <w:rsid w:val="00387C7B"/>
    <w:pPr>
      <w:spacing w:after="120"/>
      <w:ind w:left="360"/>
    </w:pPr>
    <w:rPr>
      <w:sz w:val="16"/>
      <w:szCs w:val="16"/>
    </w:rPr>
  </w:style>
  <w:style w:type="paragraph" w:styleId="BodyTextIndent">
    <w:name w:val="Body Text Indent"/>
    <w:basedOn w:val="Normal"/>
    <w:rsid w:val="00387C7B"/>
    <w:pPr>
      <w:spacing w:after="120"/>
      <w:ind w:left="360"/>
    </w:pPr>
  </w:style>
  <w:style w:type="paragraph" w:styleId="BodyTextIndent2">
    <w:name w:val="Body Text Indent 2"/>
    <w:basedOn w:val="Normal"/>
    <w:rsid w:val="00387C7B"/>
    <w:pPr>
      <w:spacing w:after="120" w:line="480" w:lineRule="auto"/>
      <w:ind w:left="360"/>
    </w:pPr>
  </w:style>
  <w:style w:type="paragraph" w:styleId="BlockText">
    <w:name w:val="Block Text"/>
    <w:basedOn w:val="Normal"/>
    <w:rsid w:val="00387C7B"/>
    <w:pPr>
      <w:widowControl w:val="0"/>
      <w:tabs>
        <w:tab w:val="left" w:pos="2160"/>
        <w:tab w:val="left" w:pos="2880"/>
        <w:tab w:val="left" w:pos="3600"/>
        <w:tab w:val="left" w:pos="4320"/>
        <w:tab w:val="left" w:pos="5040"/>
        <w:tab w:val="left" w:pos="5760"/>
        <w:tab w:val="left" w:pos="6480"/>
        <w:tab w:val="left" w:pos="7200"/>
        <w:tab w:val="left" w:pos="7900"/>
      </w:tabs>
      <w:ind w:left="1400" w:right="1460"/>
      <w:jc w:val="both"/>
    </w:pPr>
    <w:rPr>
      <w:szCs w:val="20"/>
    </w:rPr>
  </w:style>
  <w:style w:type="character" w:styleId="CommentReference">
    <w:name w:val="annotation reference"/>
    <w:basedOn w:val="DefaultParagraphFont"/>
    <w:semiHidden/>
    <w:rsid w:val="00387C7B"/>
    <w:rPr>
      <w:sz w:val="16"/>
      <w:szCs w:val="16"/>
    </w:rPr>
  </w:style>
  <w:style w:type="paragraph" w:styleId="CommentText">
    <w:name w:val="annotation text"/>
    <w:basedOn w:val="Normal"/>
    <w:semiHidden/>
    <w:rsid w:val="00387C7B"/>
    <w:rPr>
      <w:sz w:val="20"/>
      <w:szCs w:val="20"/>
    </w:rPr>
  </w:style>
  <w:style w:type="paragraph" w:styleId="CommentSubject">
    <w:name w:val="annotation subject"/>
    <w:basedOn w:val="CommentText"/>
    <w:next w:val="CommentText"/>
    <w:semiHidden/>
    <w:rsid w:val="00387C7B"/>
    <w:rPr>
      <w:b/>
      <w:bCs/>
    </w:rPr>
  </w:style>
  <w:style w:type="paragraph" w:styleId="BalloonText">
    <w:name w:val="Balloon Text"/>
    <w:basedOn w:val="Normal"/>
    <w:semiHidden/>
    <w:rsid w:val="00387C7B"/>
    <w:rPr>
      <w:rFonts w:ascii="Tahoma" w:hAnsi="Tahoma" w:cs="Tahoma"/>
      <w:sz w:val="16"/>
      <w:szCs w:val="16"/>
    </w:rPr>
  </w:style>
  <w:style w:type="paragraph" w:styleId="Header">
    <w:name w:val="header"/>
    <w:basedOn w:val="Normal"/>
    <w:rsid w:val="00387C7B"/>
    <w:pPr>
      <w:tabs>
        <w:tab w:val="center" w:pos="4320"/>
        <w:tab w:val="right" w:pos="8640"/>
      </w:tabs>
    </w:pPr>
  </w:style>
  <w:style w:type="paragraph" w:styleId="Footer">
    <w:name w:val="footer"/>
    <w:basedOn w:val="Normal"/>
    <w:rsid w:val="00387C7B"/>
    <w:pPr>
      <w:tabs>
        <w:tab w:val="center" w:pos="4320"/>
        <w:tab w:val="right" w:pos="8640"/>
      </w:tabs>
    </w:pPr>
  </w:style>
  <w:style w:type="paragraph" w:styleId="Title">
    <w:name w:val="Title"/>
    <w:basedOn w:val="Normal"/>
    <w:qFormat/>
    <w:rsid w:val="00387C7B"/>
    <w:pPr>
      <w:jc w:val="center"/>
    </w:pPr>
    <w:rPr>
      <w:b/>
      <w:sz w:val="22"/>
      <w:szCs w:val="22"/>
    </w:rPr>
  </w:style>
  <w:style w:type="character" w:customStyle="1" w:styleId="DeltaViewInsertion">
    <w:name w:val="DeltaView Insertion"/>
    <w:rsid w:val="00387C7B"/>
    <w:rPr>
      <w:color w:val="0000FF"/>
      <w:spacing w:val="0"/>
      <w:u w:val="double"/>
    </w:rPr>
  </w:style>
  <w:style w:type="character" w:customStyle="1" w:styleId="DeltaViewMoveDestination">
    <w:name w:val="DeltaView Move Destination"/>
    <w:rsid w:val="00387C7B"/>
    <w:rPr>
      <w:color w:val="00C000"/>
      <w:spacing w:val="0"/>
      <w:u w:val="double"/>
    </w:rPr>
  </w:style>
  <w:style w:type="character" w:styleId="FollowedHyperlink">
    <w:name w:val="FollowedHyperlink"/>
    <w:basedOn w:val="DefaultParagraphFont"/>
    <w:rsid w:val="00387C7B"/>
    <w:rPr>
      <w:color w:val="800080"/>
      <w:u w:val="single"/>
    </w:rPr>
  </w:style>
  <w:style w:type="paragraph" w:customStyle="1" w:styleId="Char">
    <w:name w:val="Char"/>
    <w:basedOn w:val="Normal"/>
    <w:rsid w:val="00387C7B"/>
    <w:pPr>
      <w:spacing w:after="160" w:line="240" w:lineRule="exact"/>
    </w:pPr>
    <w:rPr>
      <w:rFonts w:ascii="Verdana" w:eastAsia="Times New Roman" w:hAnsi="Verdana"/>
      <w:sz w:val="20"/>
      <w:szCs w:val="20"/>
    </w:rPr>
  </w:style>
  <w:style w:type="character" w:customStyle="1" w:styleId="DeltaViewDeletion">
    <w:name w:val="DeltaView Deletion"/>
    <w:rsid w:val="00387C7B"/>
    <w:rPr>
      <w:strike/>
      <w:color w:val="FF0000"/>
      <w:spacing w:val="0"/>
    </w:rPr>
  </w:style>
  <w:style w:type="paragraph" w:customStyle="1" w:styleId="CharCharCharChar">
    <w:name w:val="Char Char Char Char"/>
    <w:basedOn w:val="Normal"/>
    <w:rsid w:val="00387C7B"/>
    <w:pPr>
      <w:spacing w:after="160" w:line="240" w:lineRule="exact"/>
    </w:pPr>
    <w:rPr>
      <w:rFonts w:ascii="Verdana" w:eastAsia="Times New Roman" w:hAnsi="Verdana"/>
      <w:sz w:val="20"/>
      <w:szCs w:val="20"/>
    </w:rPr>
  </w:style>
  <w:style w:type="paragraph" w:customStyle="1" w:styleId="1">
    <w:name w:val="1"/>
    <w:basedOn w:val="Normal"/>
    <w:rsid w:val="00387C7B"/>
    <w:pPr>
      <w:spacing w:after="160" w:line="240" w:lineRule="exact"/>
    </w:pPr>
    <w:rPr>
      <w:rFonts w:ascii="Verdana" w:eastAsia="Times New Roman" w:hAnsi="Verdana"/>
      <w:sz w:val="20"/>
      <w:szCs w:val="20"/>
    </w:rPr>
  </w:style>
  <w:style w:type="paragraph" w:customStyle="1" w:styleId="DefaultParagraphFontParaChar">
    <w:name w:val="Default Paragraph Font Para Char"/>
    <w:basedOn w:val="Normal"/>
    <w:rsid w:val="00387C7B"/>
    <w:pPr>
      <w:spacing w:after="160" w:line="240" w:lineRule="exact"/>
    </w:pPr>
    <w:rPr>
      <w:rFonts w:ascii="Verdana" w:eastAsia="Times New Roman" w:hAnsi="Verdan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igBlock">
    <w:name w:val="SigBlock"/>
    <w:basedOn w:val="Normal"/>
    <w:next w:val="Normal"/>
    <w:pPr>
      <w:keepLines/>
      <w:ind w:left="4320"/>
    </w:pPr>
  </w:style>
  <w:style w:type="paragraph" w:customStyle="1" w:styleId="3LABody">
    <w:name w:val="3. LA Body"/>
    <w:basedOn w:val="Normal"/>
    <w:pPr>
      <w:spacing w:before="60" w:line="220" w:lineRule="atLeast"/>
      <w:ind w:right="360"/>
    </w:pPr>
    <w:rPr>
      <w:color w:val="000000"/>
      <w:spacing w:val="-5"/>
      <w:sz w:val="20"/>
      <w:szCs w:val="20"/>
    </w:rPr>
  </w:style>
  <w:style w:type="paragraph" w:styleId="BodyText">
    <w:name w:val="Body Text"/>
    <w:basedOn w:val="Normal"/>
    <w:pPr>
      <w:tabs>
        <w:tab w:val="left" w:pos="720"/>
        <w:tab w:val="left" w:pos="900"/>
        <w:tab w:val="left" w:pos="1260"/>
        <w:tab w:val="left" w:pos="1350"/>
        <w:tab w:val="left" w:pos="1800"/>
        <w:tab w:val="left" w:pos="4320"/>
      </w:tabs>
      <w:overflowPunct w:val="0"/>
      <w:autoSpaceDE w:val="0"/>
      <w:autoSpaceDN w:val="0"/>
      <w:adjustRightInd w:val="0"/>
      <w:spacing w:line="240" w:lineRule="atLeast"/>
      <w:textAlignment w:val="baseline"/>
    </w:pPr>
    <w:rPr>
      <w:rFonts w:eastAsia="Batang"/>
      <w:sz w:val="22"/>
      <w:szCs w:val="20"/>
    </w:rPr>
  </w:style>
  <w:style w:type="character" w:styleId="Hyperlink">
    <w:name w:val="Hyperlink"/>
    <w:basedOn w:val="DefaultParagraphFont"/>
    <w:rPr>
      <w:color w:val="0000FF"/>
      <w:u w:val="single"/>
    </w:rPr>
  </w:style>
  <w:style w:type="paragraph" w:styleId="BodyText3">
    <w:name w:val="Body Text 3"/>
    <w:basedOn w:val="Normal"/>
    <w:pPr>
      <w:spacing w:after="120"/>
    </w:pPr>
    <w:rPr>
      <w:sz w:val="16"/>
      <w:szCs w:val="16"/>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lockText">
    <w:name w:val="Block Text"/>
    <w:basedOn w:val="Normal"/>
    <w:pPr>
      <w:widowControl w:val="0"/>
      <w:tabs>
        <w:tab w:val="left" w:pos="2160"/>
        <w:tab w:val="left" w:pos="2880"/>
        <w:tab w:val="left" w:pos="3600"/>
        <w:tab w:val="left" w:pos="4320"/>
        <w:tab w:val="left" w:pos="5040"/>
        <w:tab w:val="left" w:pos="5760"/>
        <w:tab w:val="left" w:pos="6480"/>
        <w:tab w:val="left" w:pos="7200"/>
        <w:tab w:val="left" w:pos="7900"/>
      </w:tabs>
      <w:ind w:left="1400" w:right="1460"/>
      <w:jc w:val="both"/>
    </w:pPr>
    <w:rPr>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b/>
      <w:sz w:val="22"/>
      <w:szCs w:val="22"/>
    </w:rPr>
  </w:style>
  <w:style w:type="character" w:customStyle="1" w:styleId="DeltaViewInsertion">
    <w:name w:val="DeltaView Insertion"/>
    <w:rPr>
      <w:color w:val="0000FF"/>
      <w:spacing w:val="0"/>
      <w:u w:val="double"/>
    </w:rPr>
  </w:style>
  <w:style w:type="character" w:customStyle="1" w:styleId="DeltaViewMoveDestination">
    <w:name w:val="DeltaView Move Destination"/>
    <w:rPr>
      <w:color w:val="00C000"/>
      <w:spacing w:val="0"/>
      <w:u w:val="double"/>
    </w:rPr>
  </w:style>
  <w:style w:type="character" w:styleId="FollowedHyperlink">
    <w:name w:val="FollowedHyperlink"/>
    <w:basedOn w:val="DefaultParagraphFont"/>
    <w:rPr>
      <w:color w:val="800080"/>
      <w:u w:val="single"/>
    </w:rPr>
  </w:style>
  <w:style w:type="paragraph" w:customStyle="1" w:styleId="Char">
    <w:name w:val=" Char"/>
    <w:basedOn w:val="Normal"/>
    <w:pPr>
      <w:spacing w:after="160" w:line="240" w:lineRule="exact"/>
    </w:pPr>
    <w:rPr>
      <w:rFonts w:ascii="Verdana" w:eastAsia="Times New Roman" w:hAnsi="Verdana"/>
      <w:sz w:val="20"/>
      <w:szCs w:val="20"/>
    </w:rPr>
  </w:style>
  <w:style w:type="character" w:customStyle="1" w:styleId="DeltaViewDeletion">
    <w:name w:val="DeltaView Deletion"/>
    <w:rPr>
      <w:strike/>
      <w:color w:val="FF0000"/>
      <w:spacing w:val="0"/>
    </w:rPr>
  </w:style>
  <w:style w:type="paragraph" w:customStyle="1" w:styleId="CharCharCharChar">
    <w:name w:val=" Char Char Char Char"/>
    <w:basedOn w:val="Normal"/>
    <w:pPr>
      <w:spacing w:after="160" w:line="240" w:lineRule="exact"/>
    </w:pPr>
    <w:rPr>
      <w:rFonts w:ascii="Verdana" w:eastAsia="Times New Roman" w:hAnsi="Verdana"/>
      <w:sz w:val="20"/>
      <w:szCs w:val="20"/>
    </w:rPr>
  </w:style>
  <w:style w:type="paragraph" w:customStyle="1" w:styleId="1">
    <w:name w:val="1"/>
    <w:basedOn w:val="Normal"/>
    <w:pPr>
      <w:spacing w:after="160" w:line="240" w:lineRule="exact"/>
    </w:pPr>
    <w:rPr>
      <w:rFonts w:ascii="Verdana" w:eastAsia="Times New Roman" w:hAnsi="Verdana"/>
      <w:sz w:val="20"/>
      <w:szCs w:val="20"/>
    </w:rPr>
  </w:style>
  <w:style w:type="paragraph" w:customStyle="1" w:styleId="DefaultParagraphFontParaChar">
    <w:name w:val="Default Paragraph Font Para Char"/>
    <w:basedOn w:val="Normal"/>
    <w:pPr>
      <w:spacing w:after="160" w:line="240" w:lineRule="exact"/>
    </w:pPr>
    <w:rPr>
      <w:rFonts w:ascii="Verdana" w:eastAsia="Times New Roman" w:hAnsi="Verdana"/>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eamgam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3266</Words>
  <Characters>18620</Characters>
  <Application>Microsoft Office Word</Application>
  <DocSecurity>0</DocSecurity>
  <PresentationFormat>[Compatibility Mode]</PresentationFormat>
  <Lines>155</Lines>
  <Paragraphs>43</Paragraphs>
  <ScaleCrop>false</ScaleCrop>
  <HeadingPairs>
    <vt:vector size="2" baseType="variant">
      <vt:variant>
        <vt:lpstr>Title</vt:lpstr>
      </vt:variant>
      <vt:variant>
        <vt:i4>1</vt:i4>
      </vt:variant>
    </vt:vector>
  </HeadingPairs>
  <TitlesOfParts>
    <vt:vector size="1" baseType="lpstr">
      <vt:lpstr>Mods-On-Steam Distribution Agreement - TEMPLATE (00878188-3).DOC</vt:lpstr>
    </vt:vector>
  </TitlesOfParts>
  <Company/>
  <LinksUpToDate>false</LinksUpToDate>
  <CharactersWithSpaces>21843</CharactersWithSpaces>
  <SharedDoc>false</SharedDoc>
  <HLinks>
    <vt:vector size="6" baseType="variant">
      <vt:variant>
        <vt:i4>3801138</vt:i4>
      </vt:variant>
      <vt:variant>
        <vt:i4>0</vt:i4>
      </vt:variant>
      <vt:variant>
        <vt:i4>0</vt:i4>
      </vt:variant>
      <vt:variant>
        <vt:i4>5</vt:i4>
      </vt:variant>
      <vt:variant>
        <vt:lpwstr>http://www.steamgames.com/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Mods-On-Steam Distribution Agreement - TEMPLATE (00878188-3).DOC</dc:title>
  <dc:subject>00878188.DOC;3</dc:subject>
  <dc:creator>jasonh</dc:creator>
  <cp:lastModifiedBy>Shubhajit Saha</cp:lastModifiedBy>
  <cp:revision>12</cp:revision>
  <cp:lastPrinted>2008-08-28T18:40:00Z</cp:lastPrinted>
  <dcterms:created xsi:type="dcterms:W3CDTF">2011-10-19T23:41:00Z</dcterms:created>
  <dcterms:modified xsi:type="dcterms:W3CDTF">2012-05-24T15:06:00Z</dcterms:modified>
</cp:coreProperties>
</file>